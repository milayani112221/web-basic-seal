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063" w:rsidRDefault="00695AD6" w:rsidP="00695AD6">
      <w:pPr>
        <w:jc w:val="center"/>
        <w:rPr>
          <w:b/>
        </w:rPr>
      </w:pPr>
      <w:r w:rsidRPr="00695AD6">
        <w:rPr>
          <w:b/>
        </w:rPr>
        <w:t>PRA-MEMBACA</w:t>
      </w:r>
      <w:r>
        <w:rPr>
          <w:b/>
        </w:rPr>
        <w:t xml:space="preserve"> </w:t>
      </w:r>
      <w:r w:rsidRPr="00695AD6">
        <w:rPr>
          <w:b/>
        </w:rPr>
        <w:t>MODUL KETERAMPILAN LUNAK 1</w:t>
      </w:r>
      <w:r>
        <w:rPr>
          <w:b/>
        </w:rPr>
        <w:t xml:space="preserve"> </w:t>
      </w:r>
      <w:r w:rsidRPr="00695AD6">
        <w:rPr>
          <w:b/>
        </w:rPr>
        <w:t>KEMAMPUAN BERADAPTASI</w:t>
      </w:r>
    </w:p>
    <w:p w:rsidR="00695AD6" w:rsidRDefault="00695AD6" w:rsidP="00695AD6">
      <w:pPr>
        <w:jc w:val="both"/>
        <w:rPr>
          <w:b/>
        </w:rPr>
      </w:pPr>
      <w:r w:rsidRPr="00695AD6">
        <w:rPr>
          <w:b/>
        </w:rPr>
        <w:t>Mengapa belajar tentang Adaptasi penting bagi saya?</w:t>
      </w:r>
    </w:p>
    <w:p w:rsidR="00695AD6" w:rsidRDefault="00695AD6" w:rsidP="00695AD6">
      <w:pPr>
        <w:jc w:val="both"/>
      </w:pPr>
      <w:r w:rsidRPr="00695AD6">
        <w:t>Melihat kembali tahun 2020, tidak ada keraguan bahwa kita hidup di dunia VUCA. Akronim yang pertama kali diciptakan di ketentaraan sekarang banyak diterapkan pada bisnis dan masyarakat. Ini menggambarkan dunia yang bergejolak, tidak pasti, kompleks dan ambigu.</w:t>
      </w:r>
    </w:p>
    <w:p w:rsidR="00695AD6" w:rsidRDefault="00695AD6" w:rsidP="00695AD6">
      <w:pPr>
        <w:pStyle w:val="ListParagraph"/>
        <w:numPr>
          <w:ilvl w:val="0"/>
          <w:numId w:val="1"/>
        </w:numPr>
        <w:jc w:val="both"/>
      </w:pPr>
      <w:r w:rsidRPr="00695AD6">
        <w:t xml:space="preserve">Ketika ada sesuatu yang bergejolak, itu tidak stabil dan seringkali tidak dapat diprediksi. Semakin tinggi volatilitas, semakin rendah kemampuan kita untuk memprediksi </w:t>
      </w:r>
      <w:proofErr w:type="gramStart"/>
      <w:r w:rsidRPr="00695AD6">
        <w:t>apa</w:t>
      </w:r>
      <w:proofErr w:type="gramEnd"/>
      <w:r w:rsidRPr="00695AD6">
        <w:t xml:space="preserve"> yang akan terjadi selanjutnya. Ini berarti banyak risiko.</w:t>
      </w:r>
    </w:p>
    <w:p w:rsidR="00695AD6" w:rsidRDefault="00695AD6" w:rsidP="00695AD6">
      <w:pPr>
        <w:pStyle w:val="ListParagraph"/>
        <w:numPr>
          <w:ilvl w:val="0"/>
          <w:numId w:val="1"/>
        </w:numPr>
        <w:jc w:val="both"/>
      </w:pPr>
      <w:r w:rsidRPr="00695AD6">
        <w:t xml:space="preserve">Ketidakpastian mengacu pada peristiwa, di mana kita tidak memiliki cukup informasi untuk memprediksi hasilnya. Kita tidak dapat membuat rencana yang tepat untuk mencapai tujuan kita. Kami tidak mengerti </w:t>
      </w:r>
      <w:proofErr w:type="gramStart"/>
      <w:r w:rsidRPr="00695AD6">
        <w:t>apa</w:t>
      </w:r>
      <w:proofErr w:type="gramEnd"/>
      <w:r w:rsidRPr="00695AD6">
        <w:t xml:space="preserve"> yang terjadi dan apa yang akan terjadi selanjutnya.</w:t>
      </w:r>
    </w:p>
    <w:p w:rsidR="00695AD6" w:rsidRDefault="00695AD6" w:rsidP="00695AD6">
      <w:pPr>
        <w:pStyle w:val="ListParagraph"/>
        <w:numPr>
          <w:ilvl w:val="0"/>
          <w:numId w:val="1"/>
        </w:numPr>
        <w:jc w:val="both"/>
      </w:pPr>
      <w:r w:rsidRPr="00695AD6">
        <w:t>Sistem kehidupan dan sosial, seperti organisasi dan pasar adalah kompleks. Mengubah satu variabel dapat memengaruhi semua variabel lainnya secara tidak terduga dan membuat loop umpan balik baru.</w:t>
      </w:r>
    </w:p>
    <w:p w:rsidR="00695AD6" w:rsidRDefault="00695AD6" w:rsidP="00695AD6">
      <w:pPr>
        <w:pStyle w:val="ListParagraph"/>
        <w:numPr>
          <w:ilvl w:val="0"/>
          <w:numId w:val="1"/>
        </w:numPr>
        <w:jc w:val="both"/>
      </w:pPr>
      <w:r w:rsidRPr="00695AD6">
        <w:t>Ambiguitas adalah tentang menafsirkan situasi yang tidak jelas, tidak jelas, tidak lengkap, kabur, atau bahkan kontradiktif. Karena terbuka untuk lebih dari satu interpretasi, ada ketidakjelasan dalam arti tidak memiliki satu makna yang jelas.</w:t>
      </w:r>
    </w:p>
    <w:p w:rsidR="00695AD6" w:rsidRDefault="00695AD6" w:rsidP="00695AD6">
      <w:pPr>
        <w:pStyle w:val="ListParagraph"/>
        <w:ind w:left="360"/>
        <w:jc w:val="both"/>
      </w:pPr>
    </w:p>
    <w:p w:rsidR="00695AD6" w:rsidRDefault="00695AD6" w:rsidP="00695AD6">
      <w:pPr>
        <w:pStyle w:val="ListParagraph"/>
        <w:ind w:left="0"/>
        <w:jc w:val="both"/>
      </w:pPr>
      <w:r w:rsidRPr="00695AD6">
        <w:t>Salah satu kunci untuk berkembang di dunia VUCA adalah beradaptasi. Setidaknya ada 5 alasan mengapa Anda perlu belajar tentang kemampuan beradaptasi.</w:t>
      </w:r>
    </w:p>
    <w:p w:rsidR="00695AD6" w:rsidRDefault="00695AD6">
      <w:pPr>
        <w:pStyle w:val="ListParagraph"/>
        <w:numPr>
          <w:ilvl w:val="0"/>
          <w:numId w:val="2"/>
        </w:numPr>
        <w:jc w:val="both"/>
        <w:pPrChange w:id="0" w:author="mila yani" w:date="2022-03-14T17:30:00Z">
          <w:pPr>
            <w:pStyle w:val="ListParagraph"/>
            <w:jc w:val="both"/>
          </w:pPr>
        </w:pPrChange>
      </w:pPr>
      <w:r>
        <w:t>Kemampuan beradaptasi membantu Anda tetap relevan dan menjadi lebih berharga di mana pun Anda bekerja. Anda tetap relevan dengan membuka diri untuk mencoba berbagai alat, strategi, dan teknik untuk mencapai hasil terbaik.</w:t>
      </w:r>
    </w:p>
    <w:p w:rsidR="00695AD6" w:rsidRDefault="00695AD6">
      <w:pPr>
        <w:pStyle w:val="ListParagraph"/>
        <w:numPr>
          <w:ilvl w:val="0"/>
          <w:numId w:val="2"/>
        </w:numPr>
        <w:jc w:val="both"/>
        <w:pPrChange w:id="1" w:author="mila yani" w:date="2022-03-14T17:30:00Z">
          <w:pPr>
            <w:pStyle w:val="ListParagraph"/>
            <w:jc w:val="both"/>
          </w:pPr>
        </w:pPrChange>
      </w:pPr>
      <w:r>
        <w:t xml:space="preserve">Anda </w:t>
      </w:r>
      <w:proofErr w:type="gramStart"/>
      <w:r>
        <w:t>akan</w:t>
      </w:r>
      <w:proofErr w:type="gramEnd"/>
      <w:r>
        <w:t xml:space="preserve"> menjadi lebih tahan banting (lebih Gigih). Anda tidak </w:t>
      </w:r>
      <w:proofErr w:type="gramStart"/>
      <w:r>
        <w:t>akan</w:t>
      </w:r>
      <w:proofErr w:type="gramEnd"/>
      <w:r>
        <w:t xml:space="preserve"> membiarkan apa pun menyeret Anda ke bawah dan malah bangkit kembali. Anda </w:t>
      </w:r>
      <w:proofErr w:type="gramStart"/>
      <w:r>
        <w:t>akan</w:t>
      </w:r>
      <w:proofErr w:type="gramEnd"/>
      <w:r>
        <w:t xml:space="preserve"> dapat menyesuaikan pikiran dan harapan Anda agar sesuai dengan kenyataan baru, daripada memikirkan masa lalu. Menjadi tangguh </w:t>
      </w:r>
      <w:proofErr w:type="gramStart"/>
      <w:r>
        <w:t>akan</w:t>
      </w:r>
      <w:proofErr w:type="gramEnd"/>
      <w:r>
        <w:t xml:space="preserve"> membuat Anda jauh dalam hidup.</w:t>
      </w:r>
    </w:p>
    <w:p w:rsidR="00695AD6" w:rsidRDefault="00695AD6">
      <w:pPr>
        <w:pStyle w:val="ListParagraph"/>
        <w:numPr>
          <w:ilvl w:val="0"/>
          <w:numId w:val="2"/>
        </w:numPr>
        <w:jc w:val="both"/>
        <w:pPrChange w:id="2" w:author="mila yani" w:date="2022-03-14T17:30:00Z">
          <w:pPr>
            <w:pStyle w:val="ListParagraph"/>
            <w:jc w:val="both"/>
          </w:pPr>
        </w:pPrChange>
      </w:pPr>
      <w:r>
        <w:t xml:space="preserve">Anda </w:t>
      </w:r>
      <w:proofErr w:type="gramStart"/>
      <w:r>
        <w:t>akan</w:t>
      </w:r>
      <w:proofErr w:type="gramEnd"/>
      <w:r>
        <w:t xml:space="preserve"> memiliki kelincahan yang baik untuk menangani perubahan. Anda </w:t>
      </w:r>
      <w:proofErr w:type="gramStart"/>
      <w:r>
        <w:t>akan</w:t>
      </w:r>
      <w:proofErr w:type="gramEnd"/>
      <w:r>
        <w:t xml:space="preserve"> lebih fleksibel dalam menghadapi perubahan, bekerja pada berbagai tuntutan dan beradaptasi dengan kondisi baru dengan pendekatan baru dan inovatif.</w:t>
      </w:r>
    </w:p>
    <w:p w:rsidR="00695AD6" w:rsidRDefault="00695AD6">
      <w:pPr>
        <w:pStyle w:val="ListParagraph"/>
        <w:numPr>
          <w:ilvl w:val="0"/>
          <w:numId w:val="2"/>
        </w:numPr>
        <w:jc w:val="both"/>
        <w:pPrChange w:id="3" w:author="mila yani" w:date="2022-03-14T17:30:00Z">
          <w:pPr>
            <w:pStyle w:val="ListParagraph"/>
            <w:jc w:val="both"/>
          </w:pPr>
        </w:pPrChange>
      </w:pPr>
      <w:r>
        <w:t xml:space="preserve">Ini membantu Anda mengatasi ambiguitas dan meminimalkan stres. Anda </w:t>
      </w:r>
      <w:proofErr w:type="gramStart"/>
      <w:r>
        <w:t>akan</w:t>
      </w:r>
      <w:proofErr w:type="gramEnd"/>
      <w:r>
        <w:t xml:space="preserve"> lebih berharap ketika perubahan tak terduga terjadi. Menjadi mudah beradaptasi </w:t>
      </w:r>
      <w:proofErr w:type="gramStart"/>
      <w:r>
        <w:t>akan</w:t>
      </w:r>
      <w:proofErr w:type="gramEnd"/>
      <w:r>
        <w:t xml:space="preserve"> membantu Anda menemukan cara untuk tetap puas dan bersyukur meskipun Anda berada dalam situasi yang tidak diinginkan.</w:t>
      </w:r>
    </w:p>
    <w:p w:rsidR="00695AD6" w:rsidRPr="00695AD6" w:rsidRDefault="00695AD6">
      <w:pPr>
        <w:pStyle w:val="ListParagraph"/>
        <w:numPr>
          <w:ilvl w:val="0"/>
          <w:numId w:val="2"/>
        </w:numPr>
        <w:jc w:val="both"/>
        <w:pPrChange w:id="4" w:author="mila yani" w:date="2022-03-14T17:30:00Z">
          <w:pPr>
            <w:pStyle w:val="ListParagraph"/>
            <w:ind w:left="0"/>
            <w:jc w:val="both"/>
          </w:pPr>
        </w:pPrChange>
      </w:pPr>
      <w:r>
        <w:t xml:space="preserve">Anda </w:t>
      </w:r>
      <w:proofErr w:type="gramStart"/>
      <w:r>
        <w:t>akan</w:t>
      </w:r>
      <w:proofErr w:type="gramEnd"/>
      <w:r>
        <w:t xml:space="preserve"> terbuka untuk perbaikan dan umpan balik yang membangun. Anda bersedia mempelajari praktik terbaik dari siapa pun, dari tingkat mana pun di tempat kerja Anda. Ini </w:t>
      </w:r>
      <w:proofErr w:type="gramStart"/>
      <w:r>
        <w:t>akan</w:t>
      </w:r>
      <w:proofErr w:type="gramEnd"/>
      <w:r>
        <w:t xml:space="preserve"> memperluas wawasan Anda dan memperkaya pengetahuan Anda.</w:t>
      </w:r>
    </w:p>
    <w:p w:rsidR="00695AD6" w:rsidRDefault="00695AD6" w:rsidP="00695AD6">
      <w:pPr>
        <w:jc w:val="center"/>
        <w:rPr>
          <w:ins w:id="5" w:author="mila yani" w:date="2022-03-14T17:33:00Z"/>
          <w:b/>
        </w:rPr>
      </w:pPr>
      <w:ins w:id="6" w:author="mila yani" w:date="2022-03-14T17:33:00Z">
        <w:r w:rsidRPr="00695AD6">
          <w:rPr>
            <w:b/>
          </w:rPr>
          <w:t xml:space="preserve">Saat Anda memasuki dunia profesional, perubahan </w:t>
        </w:r>
        <w:proofErr w:type="gramStart"/>
        <w:r w:rsidRPr="00695AD6">
          <w:rPr>
            <w:b/>
          </w:rPr>
          <w:t>apa</w:t>
        </w:r>
        <w:proofErr w:type="gramEnd"/>
        <w:r w:rsidRPr="00695AD6">
          <w:rPr>
            <w:b/>
          </w:rPr>
          <w:t xml:space="preserve"> yang mungkin Anda temukan dan perlu Anda sesuaikan?</w:t>
        </w:r>
      </w:ins>
    </w:p>
    <w:p w:rsidR="00695AD6" w:rsidRDefault="00695AD6" w:rsidP="00695AD6">
      <w:pPr>
        <w:jc w:val="both"/>
        <w:rPr>
          <w:ins w:id="7" w:author="mila yani" w:date="2022-03-14T17:34:00Z"/>
        </w:rPr>
      </w:pPr>
      <w:ins w:id="8" w:author="mila yani" w:date="2022-03-14T17:34:00Z">
        <w:r>
          <w:t xml:space="preserve">Anda adalah bagian dari generasi yang </w:t>
        </w:r>
        <w:proofErr w:type="gramStart"/>
        <w:r>
          <w:t>akan</w:t>
        </w:r>
        <w:proofErr w:type="gramEnd"/>
        <w:r>
          <w:t xml:space="preserve"> menghadapi perubahan tenaga kerja selama dan pasca pandemi. Bersiaplah untuk menerima perubahan dan menghadapinya.</w:t>
        </w:r>
      </w:ins>
    </w:p>
    <w:p w:rsidR="00695AD6" w:rsidRDefault="00695AD6" w:rsidP="00695AD6">
      <w:pPr>
        <w:jc w:val="both"/>
        <w:rPr>
          <w:ins w:id="9" w:author="mila yani" w:date="2022-03-14T17:34:00Z"/>
        </w:rPr>
      </w:pPr>
      <w:ins w:id="10" w:author="mila yani" w:date="2022-03-14T17:34:00Z">
        <w:r>
          <w:t>Mari kita bahas kelima aspek ini satu per satu…</w:t>
        </w:r>
      </w:ins>
    </w:p>
    <w:p w:rsidR="00695AD6" w:rsidRPr="00695AD6" w:rsidRDefault="00695AD6">
      <w:pPr>
        <w:pStyle w:val="ListParagraph"/>
        <w:numPr>
          <w:ilvl w:val="0"/>
          <w:numId w:val="3"/>
        </w:numPr>
        <w:jc w:val="both"/>
        <w:rPr>
          <w:ins w:id="11" w:author="mila yani" w:date="2022-03-14T17:37:00Z"/>
          <w:b/>
          <w:rPrChange w:id="12" w:author="mila yani" w:date="2022-03-14T17:38:00Z">
            <w:rPr>
              <w:ins w:id="13" w:author="mila yani" w:date="2022-03-14T17:37:00Z"/>
            </w:rPr>
          </w:rPrChange>
        </w:rPr>
        <w:pPrChange w:id="14" w:author="mila yani" w:date="2022-03-14T17:34:00Z">
          <w:pPr>
            <w:jc w:val="both"/>
          </w:pPr>
        </w:pPrChange>
      </w:pPr>
      <w:ins w:id="15" w:author="mila yani" w:date="2022-03-14T17:34:00Z">
        <w:r w:rsidRPr="00695AD6">
          <w:rPr>
            <w:b/>
            <w:rPrChange w:id="16" w:author="mila yani" w:date="2022-03-14T17:38:00Z">
              <w:rPr/>
            </w:rPrChange>
          </w:rPr>
          <w:lastRenderedPageBreak/>
          <w:t>Cara kerja</w:t>
        </w:r>
      </w:ins>
    </w:p>
    <w:p w:rsidR="00695AD6" w:rsidRDefault="00695AD6">
      <w:pPr>
        <w:pStyle w:val="ListParagraph"/>
        <w:ind w:left="360"/>
        <w:jc w:val="both"/>
        <w:rPr>
          <w:ins w:id="17" w:author="mila yani" w:date="2022-03-14T17:37:00Z"/>
        </w:rPr>
        <w:pPrChange w:id="18" w:author="mila yani" w:date="2022-03-14T17:38:00Z">
          <w:pPr>
            <w:pStyle w:val="ListParagraph"/>
            <w:ind w:left="0"/>
            <w:jc w:val="both"/>
          </w:pPr>
        </w:pPrChange>
      </w:pPr>
      <w:ins w:id="19" w:author="mila yani" w:date="2022-03-14T17:37:00Z">
        <w:r>
          <w:t xml:space="preserve">Dengan Industri 4.0 yang berkembang pesat di mana-mana, tempat kerja menghadapi perubahan mendasar pada </w:t>
        </w:r>
        <w:proofErr w:type="gramStart"/>
        <w:r>
          <w:t>cara</w:t>
        </w:r>
        <w:proofErr w:type="gramEnd"/>
        <w:r>
          <w:t xml:space="preserve"> kerjanya. Sementara beberapa perusahaan terus menggunakan praktik kerja Era Industri ke era saat ini (seperti sistem perintah hierarkis), Era Informasi membawa perubahan yang mendorong kerja fleksibel/pintar dan tuntutan untuk keseimbangan kerja/kehidupan yang lebih baik.</w:t>
        </w:r>
      </w:ins>
    </w:p>
    <w:p w:rsidR="00695AD6" w:rsidRDefault="00695AD6">
      <w:pPr>
        <w:pStyle w:val="ListParagraph"/>
        <w:ind w:left="360"/>
        <w:jc w:val="both"/>
        <w:rPr>
          <w:ins w:id="20" w:author="mila yani" w:date="2022-03-14T17:37:00Z"/>
        </w:rPr>
        <w:pPrChange w:id="21" w:author="mila yani" w:date="2022-03-14T17:38:00Z">
          <w:pPr>
            <w:pStyle w:val="ListParagraph"/>
            <w:ind w:left="0"/>
            <w:jc w:val="both"/>
          </w:pPr>
        </w:pPrChange>
      </w:pPr>
      <w:ins w:id="22" w:author="mila yani" w:date="2022-03-14T17:37:00Z">
        <w:r>
          <w:t xml:space="preserve">Di mana pun Anda </w:t>
        </w:r>
        <w:proofErr w:type="gramStart"/>
        <w:r>
          <w:t>akan</w:t>
        </w:r>
        <w:proofErr w:type="gramEnd"/>
        <w:r>
          <w:t xml:space="preserve"> bekerja, Anda harus mempertimbangkan berbagai faktor yang memengaruhi cara bekerja di perusahaan dan bagaimana Anda dapat menyesuaikan diri dengan pengaturan yang berbeda.</w:t>
        </w:r>
      </w:ins>
    </w:p>
    <w:p w:rsidR="00695AD6" w:rsidRDefault="00695AD6">
      <w:pPr>
        <w:pStyle w:val="ListParagraph"/>
        <w:ind w:left="1080"/>
        <w:jc w:val="both"/>
        <w:rPr>
          <w:ins w:id="23" w:author="mila yani" w:date="2022-03-14T17:37:00Z"/>
        </w:rPr>
        <w:pPrChange w:id="24" w:author="mila yani" w:date="2022-03-14T17:38:00Z">
          <w:pPr>
            <w:pStyle w:val="ListParagraph"/>
            <w:jc w:val="both"/>
          </w:pPr>
        </w:pPrChange>
      </w:pPr>
    </w:p>
    <w:p w:rsidR="00695AD6" w:rsidRDefault="00695AD6">
      <w:pPr>
        <w:pStyle w:val="ListParagraph"/>
        <w:numPr>
          <w:ilvl w:val="0"/>
          <w:numId w:val="4"/>
        </w:numPr>
        <w:ind w:left="720"/>
        <w:jc w:val="both"/>
        <w:rPr>
          <w:ins w:id="25" w:author="mila yani" w:date="2022-03-14T17:37:00Z"/>
        </w:rPr>
        <w:pPrChange w:id="26" w:author="mila yani" w:date="2022-03-14T17:38:00Z">
          <w:pPr>
            <w:pStyle w:val="ListParagraph"/>
            <w:numPr>
              <w:numId w:val="4"/>
            </w:numPr>
            <w:ind w:left="360" w:hanging="360"/>
            <w:jc w:val="both"/>
          </w:pPr>
        </w:pPrChange>
      </w:pPr>
      <w:ins w:id="27" w:author="mila yani" w:date="2022-03-14T17:37:00Z">
        <w:r>
          <w:t>Tata letak kantor dan tempat kerja</w:t>
        </w:r>
      </w:ins>
    </w:p>
    <w:p w:rsidR="00695AD6" w:rsidRDefault="00695AD6">
      <w:pPr>
        <w:pStyle w:val="ListParagraph"/>
        <w:ind w:left="1080"/>
        <w:jc w:val="both"/>
        <w:rPr>
          <w:ins w:id="28" w:author="mila yani" w:date="2022-03-14T17:37:00Z"/>
        </w:rPr>
        <w:pPrChange w:id="29" w:author="mila yani" w:date="2022-03-14T17:38:00Z">
          <w:pPr>
            <w:pStyle w:val="ListParagraph"/>
            <w:jc w:val="both"/>
          </w:pPr>
        </w:pPrChange>
      </w:pPr>
      <w:ins w:id="30" w:author="mila yani" w:date="2022-03-14T17:37:00Z">
        <w:r>
          <w:t xml:space="preserve">Konsep terbuka vs bilik, bekerja dari </w:t>
        </w:r>
        <w:proofErr w:type="gramStart"/>
        <w:r>
          <w:t>kantor</w:t>
        </w:r>
        <w:proofErr w:type="gramEnd"/>
        <w:r>
          <w:t xml:space="preserve"> vs bekerja dari mana saja</w:t>
        </w:r>
      </w:ins>
    </w:p>
    <w:p w:rsidR="00695AD6" w:rsidRDefault="00695AD6">
      <w:pPr>
        <w:pStyle w:val="ListParagraph"/>
        <w:numPr>
          <w:ilvl w:val="0"/>
          <w:numId w:val="4"/>
        </w:numPr>
        <w:ind w:left="720"/>
        <w:jc w:val="both"/>
        <w:rPr>
          <w:ins w:id="31" w:author="mila yani" w:date="2022-03-14T17:37:00Z"/>
        </w:rPr>
        <w:pPrChange w:id="32" w:author="mila yani" w:date="2022-03-14T17:38:00Z">
          <w:pPr>
            <w:pStyle w:val="ListParagraph"/>
            <w:numPr>
              <w:numId w:val="4"/>
            </w:numPr>
            <w:ind w:left="360" w:hanging="360"/>
            <w:jc w:val="both"/>
          </w:pPr>
        </w:pPrChange>
      </w:pPr>
      <w:ins w:id="33" w:author="mila yani" w:date="2022-03-14T17:37:00Z">
        <w:r>
          <w:t>Jam kerja</w:t>
        </w:r>
      </w:ins>
    </w:p>
    <w:p w:rsidR="00695AD6" w:rsidRDefault="00695AD6">
      <w:pPr>
        <w:pStyle w:val="ListParagraph"/>
        <w:ind w:left="1080"/>
        <w:jc w:val="both"/>
        <w:rPr>
          <w:ins w:id="34" w:author="mila yani" w:date="2022-03-14T17:37:00Z"/>
        </w:rPr>
        <w:pPrChange w:id="35" w:author="mila yani" w:date="2022-03-14T17:38:00Z">
          <w:pPr>
            <w:pStyle w:val="ListParagraph"/>
            <w:jc w:val="both"/>
          </w:pPr>
        </w:pPrChange>
      </w:pPr>
      <w:ins w:id="36" w:author="mila yani" w:date="2022-03-14T17:37:00Z">
        <w:r>
          <w:t>Ketat 9-ke-5 vs "fleksibel", memenuhi target vs disimpan oleh jam</w:t>
        </w:r>
      </w:ins>
    </w:p>
    <w:p w:rsidR="00695AD6" w:rsidRDefault="00695AD6">
      <w:pPr>
        <w:pStyle w:val="ListParagraph"/>
        <w:numPr>
          <w:ilvl w:val="0"/>
          <w:numId w:val="4"/>
        </w:numPr>
        <w:ind w:left="720"/>
        <w:jc w:val="both"/>
        <w:rPr>
          <w:ins w:id="37" w:author="mila yani" w:date="2022-03-14T17:37:00Z"/>
        </w:rPr>
        <w:pPrChange w:id="38" w:author="mila yani" w:date="2022-03-14T17:38:00Z">
          <w:pPr>
            <w:pStyle w:val="ListParagraph"/>
            <w:numPr>
              <w:numId w:val="4"/>
            </w:numPr>
            <w:ind w:left="360" w:hanging="360"/>
            <w:jc w:val="both"/>
          </w:pPr>
        </w:pPrChange>
      </w:pPr>
      <w:ins w:id="39" w:author="mila yani" w:date="2022-03-14T17:37:00Z">
        <w:r>
          <w:t>Budaya perusahaan</w:t>
        </w:r>
      </w:ins>
    </w:p>
    <w:p w:rsidR="00695AD6" w:rsidRDefault="00695AD6">
      <w:pPr>
        <w:pStyle w:val="ListParagraph"/>
        <w:ind w:left="1080"/>
        <w:jc w:val="both"/>
        <w:rPr>
          <w:ins w:id="40" w:author="mila yani" w:date="2022-03-14T17:37:00Z"/>
        </w:rPr>
        <w:pPrChange w:id="41" w:author="mila yani" w:date="2022-03-14T17:38:00Z">
          <w:pPr>
            <w:pStyle w:val="ListParagraph"/>
            <w:jc w:val="both"/>
          </w:pPr>
        </w:pPrChange>
      </w:pPr>
      <w:ins w:id="42" w:author="mila yani" w:date="2022-03-14T17:37:00Z">
        <w:r>
          <w:t>Birokrasi vs kinerja tinggi</w:t>
        </w:r>
      </w:ins>
    </w:p>
    <w:p w:rsidR="00695AD6" w:rsidRDefault="00695AD6">
      <w:pPr>
        <w:pStyle w:val="ListParagraph"/>
        <w:numPr>
          <w:ilvl w:val="0"/>
          <w:numId w:val="4"/>
        </w:numPr>
        <w:ind w:left="720"/>
        <w:jc w:val="both"/>
        <w:rPr>
          <w:ins w:id="43" w:author="mila yani" w:date="2022-03-14T17:37:00Z"/>
        </w:rPr>
        <w:pPrChange w:id="44" w:author="mila yani" w:date="2022-03-14T17:38:00Z">
          <w:pPr>
            <w:pStyle w:val="ListParagraph"/>
            <w:numPr>
              <w:numId w:val="4"/>
            </w:numPr>
            <w:ind w:left="360" w:hanging="360"/>
            <w:jc w:val="both"/>
          </w:pPr>
        </w:pPrChange>
      </w:pPr>
      <w:ins w:id="45" w:author="mila yani" w:date="2022-03-14T17:37:00Z">
        <w:r>
          <w:t>Alat kerja</w:t>
        </w:r>
      </w:ins>
    </w:p>
    <w:p w:rsidR="00695AD6" w:rsidRPr="00A204EB" w:rsidRDefault="00695AD6">
      <w:pPr>
        <w:pStyle w:val="ListParagraph"/>
        <w:ind w:left="1080"/>
        <w:jc w:val="both"/>
        <w:rPr>
          <w:ins w:id="46" w:author="mila yani" w:date="2022-03-14T17:37:00Z"/>
        </w:rPr>
        <w:pPrChange w:id="47" w:author="mila yani" w:date="2022-03-14T17:38:00Z">
          <w:pPr>
            <w:pStyle w:val="ListParagraph"/>
            <w:jc w:val="both"/>
          </w:pPr>
        </w:pPrChange>
      </w:pPr>
      <w:ins w:id="48" w:author="mila yani" w:date="2022-03-14T17:37:00Z">
        <w:r>
          <w:t>Dokumen online vs berbasis kertas</w:t>
        </w:r>
      </w:ins>
    </w:p>
    <w:p w:rsidR="00695AD6" w:rsidRDefault="00695AD6">
      <w:pPr>
        <w:pStyle w:val="ListParagraph"/>
        <w:jc w:val="both"/>
        <w:rPr>
          <w:ins w:id="49" w:author="mila yani" w:date="2022-03-14T17:34:00Z"/>
        </w:rPr>
        <w:pPrChange w:id="50" w:author="mila yani" w:date="2022-03-14T17:37:00Z">
          <w:pPr>
            <w:jc w:val="both"/>
          </w:pPr>
        </w:pPrChange>
      </w:pPr>
    </w:p>
    <w:p w:rsidR="00695AD6" w:rsidRDefault="00695AD6">
      <w:pPr>
        <w:pStyle w:val="ListParagraph"/>
        <w:numPr>
          <w:ilvl w:val="0"/>
          <w:numId w:val="3"/>
        </w:numPr>
        <w:jc w:val="both"/>
        <w:rPr>
          <w:ins w:id="51" w:author="mila yani" w:date="2022-03-14T17:40:00Z"/>
        </w:rPr>
        <w:pPrChange w:id="52" w:author="mila yani" w:date="2022-03-14T17:34:00Z">
          <w:pPr>
            <w:jc w:val="both"/>
          </w:pPr>
        </w:pPrChange>
      </w:pPr>
      <w:ins w:id="53" w:author="mila yani" w:date="2022-03-14T17:34:00Z">
        <w:r>
          <w:t>Cara Berinteraksi</w:t>
        </w:r>
      </w:ins>
    </w:p>
    <w:p w:rsidR="00695AD6" w:rsidRDefault="00695AD6">
      <w:pPr>
        <w:pStyle w:val="ListParagraph"/>
        <w:jc w:val="both"/>
        <w:rPr>
          <w:ins w:id="54" w:author="mila yani" w:date="2022-03-14T17:40:00Z"/>
        </w:rPr>
        <w:pPrChange w:id="55" w:author="mila yani" w:date="2022-03-14T17:41:00Z">
          <w:pPr>
            <w:pStyle w:val="ListParagraph"/>
            <w:ind w:left="360"/>
            <w:jc w:val="both"/>
          </w:pPr>
        </w:pPrChange>
      </w:pPr>
      <w:ins w:id="56" w:author="mila yani" w:date="2022-03-14T17:40:00Z">
        <w:r>
          <w:t xml:space="preserve">Pengaturan kerja terdiri dari lingkungan dan orang yang beragam, maka Anda </w:t>
        </w:r>
        <w:proofErr w:type="gramStart"/>
        <w:r>
          <w:t>akan</w:t>
        </w:r>
        <w:proofErr w:type="gramEnd"/>
        <w:r>
          <w:t xml:space="preserve"> menemukan tantangan ini dalam cara berinteraksi.</w:t>
        </w:r>
      </w:ins>
    </w:p>
    <w:p w:rsidR="00695AD6" w:rsidRDefault="00695AD6">
      <w:pPr>
        <w:pStyle w:val="ListParagraph"/>
        <w:numPr>
          <w:ilvl w:val="0"/>
          <w:numId w:val="4"/>
        </w:numPr>
        <w:ind w:left="720"/>
        <w:jc w:val="both"/>
        <w:rPr>
          <w:ins w:id="57" w:author="mila yani" w:date="2022-03-14T17:40:00Z"/>
        </w:rPr>
        <w:pPrChange w:id="58" w:author="mila yani" w:date="2022-03-14T17:41:00Z">
          <w:pPr>
            <w:pStyle w:val="ListParagraph"/>
            <w:jc w:val="both"/>
          </w:pPr>
        </w:pPrChange>
      </w:pPr>
      <w:ins w:id="59" w:author="mila yani" w:date="2022-03-14T17:40:00Z">
        <w:r>
          <w:t>Rentang Usia yang Luas</w:t>
        </w:r>
      </w:ins>
    </w:p>
    <w:p w:rsidR="00695AD6" w:rsidRDefault="00695AD6">
      <w:pPr>
        <w:pStyle w:val="ListParagraph"/>
        <w:jc w:val="both"/>
        <w:rPr>
          <w:ins w:id="60" w:author="mila yani" w:date="2022-03-14T17:40:00Z"/>
        </w:rPr>
        <w:pPrChange w:id="61" w:author="mila yani" w:date="2022-03-14T17:41:00Z">
          <w:pPr>
            <w:pStyle w:val="ListParagraph"/>
            <w:ind w:left="360"/>
            <w:jc w:val="both"/>
          </w:pPr>
        </w:pPrChange>
      </w:pPr>
      <w:ins w:id="62" w:author="mila yani" w:date="2022-03-14T17:40:00Z">
        <w:r>
          <w:t xml:space="preserve">Melakukan percakapan dapat membangun pemahaman lintas generasi. Ini </w:t>
        </w:r>
        <w:proofErr w:type="gramStart"/>
        <w:r>
          <w:t>akan</w:t>
        </w:r>
        <w:proofErr w:type="gramEnd"/>
        <w:r>
          <w:t xml:space="preserve"> membantu menghindari terjebak dalam stereotip setiap generasi. Baik itu Boomers, Gen Y, Gen Z, kita semua adalah manusia dengan keunikan.</w:t>
        </w:r>
      </w:ins>
    </w:p>
    <w:p w:rsidR="00695AD6" w:rsidRDefault="00695AD6">
      <w:pPr>
        <w:pStyle w:val="ListParagraph"/>
        <w:numPr>
          <w:ilvl w:val="0"/>
          <w:numId w:val="4"/>
        </w:numPr>
        <w:ind w:left="720"/>
        <w:jc w:val="both"/>
        <w:rPr>
          <w:ins w:id="63" w:author="mila yani" w:date="2022-03-14T17:40:00Z"/>
        </w:rPr>
        <w:pPrChange w:id="64" w:author="mila yani" w:date="2022-03-14T17:41:00Z">
          <w:pPr>
            <w:pStyle w:val="ListParagraph"/>
            <w:jc w:val="both"/>
          </w:pPr>
        </w:pPrChange>
      </w:pPr>
      <w:ins w:id="65" w:author="mila yani" w:date="2022-03-14T17:40:00Z">
        <w:r>
          <w:t>Hambatan Bahasa</w:t>
        </w:r>
      </w:ins>
    </w:p>
    <w:p w:rsidR="00695AD6" w:rsidRDefault="00695AD6">
      <w:pPr>
        <w:pStyle w:val="ListParagraph"/>
        <w:jc w:val="both"/>
        <w:rPr>
          <w:ins w:id="66" w:author="mila yani" w:date="2022-03-14T17:40:00Z"/>
        </w:rPr>
        <w:pPrChange w:id="67" w:author="mila yani" w:date="2022-03-14T17:41:00Z">
          <w:pPr>
            <w:pStyle w:val="ListParagraph"/>
            <w:ind w:left="360"/>
            <w:jc w:val="both"/>
          </w:pPr>
        </w:pPrChange>
      </w:pPr>
      <w:ins w:id="68" w:author="mila yani" w:date="2022-03-14T17:40:00Z">
        <w:r>
          <w:t>Dengan ekonomi tanpa batas, Anda dapat bekerja dengan negara yang berbeda. Latihan menjadi sempurna jadi mulailah berbicara alih-alih menghindarinya.</w:t>
        </w:r>
      </w:ins>
    </w:p>
    <w:p w:rsidR="00695AD6" w:rsidRDefault="00695AD6">
      <w:pPr>
        <w:pStyle w:val="ListParagraph"/>
        <w:numPr>
          <w:ilvl w:val="0"/>
          <w:numId w:val="4"/>
        </w:numPr>
        <w:ind w:left="720"/>
        <w:jc w:val="both"/>
        <w:rPr>
          <w:ins w:id="69" w:author="mila yani" w:date="2022-03-14T17:40:00Z"/>
        </w:rPr>
        <w:pPrChange w:id="70" w:author="mila yani" w:date="2022-03-14T17:41:00Z">
          <w:pPr>
            <w:pStyle w:val="ListParagraph"/>
            <w:jc w:val="both"/>
          </w:pPr>
        </w:pPrChange>
      </w:pPr>
      <w:ins w:id="71" w:author="mila yani" w:date="2022-03-14T17:40:00Z">
        <w:r>
          <w:t>Gaya Komunikasi</w:t>
        </w:r>
      </w:ins>
    </w:p>
    <w:p w:rsidR="00695AD6" w:rsidRDefault="00695AD6">
      <w:pPr>
        <w:pStyle w:val="ListParagraph"/>
        <w:jc w:val="both"/>
        <w:rPr>
          <w:ins w:id="72" w:author="mila yani" w:date="2022-03-14T17:40:00Z"/>
        </w:rPr>
        <w:pPrChange w:id="73" w:author="mila yani" w:date="2022-03-14T17:41:00Z">
          <w:pPr>
            <w:pStyle w:val="ListParagraph"/>
            <w:ind w:left="360"/>
            <w:jc w:val="both"/>
          </w:pPr>
        </w:pPrChange>
      </w:pPr>
      <w:ins w:id="74" w:author="mila yani" w:date="2022-03-14T17:40:00Z">
        <w:r>
          <w:t xml:space="preserve">Kepribadian yang berbeda memiliki </w:t>
        </w:r>
        <w:proofErr w:type="gramStart"/>
        <w:r>
          <w:t>gaya</w:t>
        </w:r>
        <w:proofErr w:type="gramEnd"/>
        <w:r>
          <w:t xml:space="preserve"> komunikasi yang berbeda. Para profesional bisa sangat lugas, sementara pengasuh </w:t>
        </w:r>
        <w:proofErr w:type="gramStart"/>
        <w:r>
          <w:t>akan</w:t>
        </w:r>
        <w:proofErr w:type="gramEnd"/>
        <w:r>
          <w:t xml:space="preserve"> bertanya "apa kabar" sebelum percakapan apa pun. Jika kita gagal memahami hal ini, </w:t>
        </w:r>
        <w:proofErr w:type="gramStart"/>
        <w:r>
          <w:t>akan</w:t>
        </w:r>
        <w:proofErr w:type="gramEnd"/>
        <w:r>
          <w:t xml:space="preserve"> lebih sulit untuk berkomunikasi secara efektif.</w:t>
        </w:r>
      </w:ins>
    </w:p>
    <w:p w:rsidR="00695AD6" w:rsidRDefault="00695AD6">
      <w:pPr>
        <w:pStyle w:val="ListParagraph"/>
        <w:numPr>
          <w:ilvl w:val="0"/>
          <w:numId w:val="4"/>
        </w:numPr>
        <w:ind w:left="720"/>
        <w:jc w:val="both"/>
        <w:rPr>
          <w:ins w:id="75" w:author="mila yani" w:date="2022-03-14T17:40:00Z"/>
        </w:rPr>
        <w:pPrChange w:id="76" w:author="mila yani" w:date="2022-03-14T17:41:00Z">
          <w:pPr>
            <w:pStyle w:val="ListParagraph"/>
            <w:jc w:val="both"/>
          </w:pPr>
        </w:pPrChange>
      </w:pPr>
      <w:ins w:id="77" w:author="mila yani" w:date="2022-03-14T17:40:00Z">
        <w:r>
          <w:t>Lisan vs Tertulis</w:t>
        </w:r>
      </w:ins>
    </w:p>
    <w:p w:rsidR="00695AD6" w:rsidRDefault="00695AD6">
      <w:pPr>
        <w:pStyle w:val="ListParagraph"/>
        <w:jc w:val="both"/>
        <w:rPr>
          <w:ins w:id="78" w:author="mila yani" w:date="2022-03-14T17:34:00Z"/>
        </w:rPr>
        <w:pPrChange w:id="79" w:author="mila yani" w:date="2022-03-14T17:41:00Z">
          <w:pPr>
            <w:jc w:val="both"/>
          </w:pPr>
        </w:pPrChange>
      </w:pPr>
      <w:ins w:id="80" w:author="mila yani" w:date="2022-03-14T17:40:00Z">
        <w:r>
          <w:t xml:space="preserve">Berusaha keras untuk menguraikan </w:t>
        </w:r>
        <w:proofErr w:type="gramStart"/>
        <w:r>
          <w:t>apa</w:t>
        </w:r>
        <w:proofErr w:type="gramEnd"/>
        <w:r>
          <w:t xml:space="preserve"> yang diinginkan bos dari pesan teks? Saatnya belajar tentang komunikasi tertulis profesional.</w:t>
        </w:r>
      </w:ins>
    </w:p>
    <w:p w:rsidR="00695AD6" w:rsidRDefault="00695AD6">
      <w:pPr>
        <w:pStyle w:val="ListParagraph"/>
        <w:numPr>
          <w:ilvl w:val="0"/>
          <w:numId w:val="3"/>
        </w:numPr>
        <w:jc w:val="both"/>
        <w:rPr>
          <w:ins w:id="81" w:author="mila yani" w:date="2022-03-14T17:42:00Z"/>
        </w:rPr>
        <w:pPrChange w:id="82" w:author="mila yani" w:date="2022-03-14T17:34:00Z">
          <w:pPr>
            <w:jc w:val="both"/>
          </w:pPr>
        </w:pPrChange>
      </w:pPr>
      <w:ins w:id="83" w:author="mila yani" w:date="2022-03-14T17:34:00Z">
        <w:r>
          <w:t>Cara Mencapai</w:t>
        </w:r>
      </w:ins>
    </w:p>
    <w:p w:rsidR="00695AD6" w:rsidRDefault="00695AD6">
      <w:pPr>
        <w:pStyle w:val="ListParagraph"/>
        <w:ind w:left="360"/>
        <w:jc w:val="both"/>
        <w:rPr>
          <w:ins w:id="84" w:author="mila yani" w:date="2022-03-14T17:43:00Z"/>
        </w:rPr>
      </w:pPr>
      <w:ins w:id="85" w:author="mila yani" w:date="2022-03-14T17:42:00Z">
        <w:r>
          <w:t>Mencapai sesuatu sendiri VS melalui KERJA TIM</w:t>
        </w:r>
      </w:ins>
    </w:p>
    <w:p w:rsidR="00695AD6" w:rsidRDefault="00695AD6">
      <w:pPr>
        <w:pStyle w:val="ListParagraph"/>
        <w:ind w:left="360"/>
        <w:jc w:val="both"/>
        <w:rPr>
          <w:ins w:id="86" w:author="mila yani" w:date="2022-03-14T17:42:00Z"/>
        </w:rPr>
      </w:pPr>
      <w:ins w:id="87" w:author="mila yani" w:date="2022-03-14T17:42:00Z">
        <w:r>
          <w:t>Sebagian besar dari kita terlatih untuk bekerja secara individu, karena sejak kuliah, kita lebih banyak ditugaskan untuk tugas individu dan harus menyelesaikannya sendiri.</w:t>
        </w:r>
      </w:ins>
    </w:p>
    <w:p w:rsidR="00695AD6" w:rsidRDefault="00695AD6" w:rsidP="00695AD6">
      <w:pPr>
        <w:pStyle w:val="ListParagraph"/>
        <w:ind w:left="360"/>
        <w:jc w:val="both"/>
        <w:rPr>
          <w:ins w:id="88" w:author="mila yani" w:date="2022-03-14T17:42:00Z"/>
        </w:rPr>
      </w:pPr>
      <w:ins w:id="89" w:author="mila yani" w:date="2022-03-14T17:42:00Z">
        <w:r>
          <w:t xml:space="preserve">Di tempat kerja, hal-hal dilakukan secara berbeda. Kami membutuhkan kerja </w:t>
        </w:r>
        <w:proofErr w:type="gramStart"/>
        <w:r>
          <w:t>tim</w:t>
        </w:r>
        <w:proofErr w:type="gramEnd"/>
        <w:r>
          <w:t xml:space="preserve"> untuk mencapai atau menyelesaikan tugas kami, karena apa yang kami lakukan terkait dengan apa yang dilakukan karyawan lain dan visi perusahaan yang lebih luas.</w:t>
        </w:r>
      </w:ins>
    </w:p>
    <w:p w:rsidR="00695AD6" w:rsidRDefault="00695AD6" w:rsidP="00695AD6">
      <w:pPr>
        <w:pStyle w:val="ListParagraph"/>
        <w:ind w:left="360"/>
        <w:jc w:val="both"/>
        <w:rPr>
          <w:ins w:id="90" w:author="mila yani" w:date="2022-03-14T17:42:00Z"/>
        </w:rPr>
      </w:pPr>
    </w:p>
    <w:p w:rsidR="00695AD6" w:rsidRDefault="00695AD6">
      <w:pPr>
        <w:pStyle w:val="ListParagraph"/>
        <w:ind w:left="360"/>
        <w:jc w:val="both"/>
        <w:rPr>
          <w:ins w:id="91" w:author="mila yani" w:date="2022-03-14T17:44:00Z"/>
        </w:rPr>
        <w:pPrChange w:id="92" w:author="mila yani" w:date="2022-03-14T17:42:00Z">
          <w:pPr>
            <w:jc w:val="both"/>
          </w:pPr>
        </w:pPrChange>
      </w:pPr>
      <w:ins w:id="93" w:author="mila yani" w:date="2022-03-14T17:42:00Z">
        <w:r>
          <w:t>Prestasi di tempat kerja tidak hanya diukur dari hasil, tetapi juga melalui proses, pemahaman, dan interaksi dengan orang lain dan nilai-nilainya.</w:t>
        </w:r>
      </w:ins>
    </w:p>
    <w:p w:rsidR="00695AD6" w:rsidRDefault="00695AD6">
      <w:pPr>
        <w:pStyle w:val="ListParagraph"/>
        <w:ind w:left="360"/>
        <w:jc w:val="center"/>
        <w:rPr>
          <w:ins w:id="94" w:author="mila yani" w:date="2022-03-14T17:44:00Z"/>
        </w:rPr>
        <w:pPrChange w:id="95" w:author="mila yani" w:date="2022-03-14T17:44:00Z">
          <w:pPr>
            <w:pStyle w:val="ListParagraph"/>
            <w:ind w:left="360"/>
            <w:jc w:val="both"/>
          </w:pPr>
        </w:pPrChange>
      </w:pPr>
      <w:ins w:id="96" w:author="mila yani" w:date="2022-03-14T17:44:00Z">
        <w:r>
          <w:t>“Tidak ada yang namanya pria mandiri. Kami terdiri dari ribuan orang lainnya.”</w:t>
        </w:r>
      </w:ins>
    </w:p>
    <w:p w:rsidR="00695AD6" w:rsidRDefault="00695AD6">
      <w:pPr>
        <w:pStyle w:val="ListParagraph"/>
        <w:ind w:left="360"/>
        <w:jc w:val="center"/>
        <w:rPr>
          <w:ins w:id="97" w:author="mila yani" w:date="2022-03-14T17:34:00Z"/>
        </w:rPr>
        <w:pPrChange w:id="98" w:author="mila yani" w:date="2022-03-14T17:44:00Z">
          <w:pPr>
            <w:jc w:val="both"/>
          </w:pPr>
        </w:pPrChange>
      </w:pPr>
      <w:ins w:id="99" w:author="mila yani" w:date="2022-03-14T17:44:00Z">
        <w:r>
          <w:t>George Matthew Adams, Pengarang</w:t>
        </w:r>
      </w:ins>
    </w:p>
    <w:p w:rsidR="00695AD6" w:rsidRDefault="00695AD6">
      <w:pPr>
        <w:pStyle w:val="ListParagraph"/>
        <w:numPr>
          <w:ilvl w:val="0"/>
          <w:numId w:val="3"/>
        </w:numPr>
        <w:jc w:val="both"/>
        <w:rPr>
          <w:ins w:id="100" w:author="mila yani" w:date="2022-03-14T17:44:00Z"/>
        </w:rPr>
        <w:pPrChange w:id="101" w:author="mila yani" w:date="2022-03-14T17:34:00Z">
          <w:pPr>
            <w:jc w:val="both"/>
          </w:pPr>
        </w:pPrChange>
      </w:pPr>
      <w:ins w:id="102" w:author="mila yani" w:date="2022-03-14T17:34:00Z">
        <w:r>
          <w:t>Cara Belajar</w:t>
        </w:r>
      </w:ins>
    </w:p>
    <w:p w:rsidR="00695AD6" w:rsidRDefault="00695AD6">
      <w:pPr>
        <w:pStyle w:val="ListParagraph"/>
        <w:ind w:left="360"/>
        <w:jc w:val="both"/>
        <w:rPr>
          <w:ins w:id="103" w:author="mila yani" w:date="2022-03-14T17:45:00Z"/>
        </w:rPr>
      </w:pPr>
      <w:ins w:id="104" w:author="mila yani" w:date="2022-03-14T17:45:00Z">
        <w:r>
          <w:t xml:space="preserve">Teknologi mengubah </w:t>
        </w:r>
        <w:proofErr w:type="gramStart"/>
        <w:r>
          <w:t>cara</w:t>
        </w:r>
        <w:proofErr w:type="gramEnd"/>
        <w:r>
          <w:t xml:space="preserve"> orang belajar. Saat ini pengetahuan dan informasi bersifat inklusif: kita memiliki kesempatan yang </w:t>
        </w:r>
        <w:proofErr w:type="gramStart"/>
        <w:r>
          <w:t>sama</w:t>
        </w:r>
        <w:proofErr w:type="gramEnd"/>
        <w:r>
          <w:t xml:space="preserve"> untuk mengakses pengetahuan apa pun yang ingin kita pelajari.</w:t>
        </w:r>
      </w:ins>
    </w:p>
    <w:p w:rsidR="00695AD6" w:rsidRDefault="00695AD6">
      <w:pPr>
        <w:pStyle w:val="ListParagraph"/>
        <w:ind w:left="360"/>
        <w:jc w:val="both"/>
        <w:rPr>
          <w:ins w:id="105" w:author="mila yani" w:date="2022-03-14T17:45:00Z"/>
        </w:rPr>
      </w:pPr>
    </w:p>
    <w:p w:rsidR="00695AD6" w:rsidRDefault="00695AD6">
      <w:pPr>
        <w:pStyle w:val="ListParagraph"/>
        <w:ind w:left="360"/>
        <w:jc w:val="both"/>
        <w:rPr>
          <w:ins w:id="106" w:author="mila yani" w:date="2022-03-14T17:45:00Z"/>
        </w:rPr>
      </w:pPr>
      <w:ins w:id="107" w:author="mila yani" w:date="2022-03-14T17:45:00Z">
        <w:r>
          <w:t>Tantangan pembelajaran saat ini bukan lagi tentang ketersediaan pengetahuan, tetapi:</w:t>
        </w:r>
      </w:ins>
    </w:p>
    <w:p w:rsidR="00695AD6" w:rsidRDefault="00695AD6">
      <w:pPr>
        <w:pStyle w:val="ListParagraph"/>
        <w:ind w:left="360"/>
        <w:jc w:val="both"/>
        <w:rPr>
          <w:ins w:id="108" w:author="mila yani" w:date="2022-03-14T17:45:00Z"/>
        </w:rPr>
      </w:pPr>
      <w:ins w:id="109" w:author="mila yani" w:date="2022-03-14T17:45:00Z">
        <w:r>
          <w:t xml:space="preserve">Kemampuan untuk memahami topik </w:t>
        </w:r>
        <w:proofErr w:type="gramStart"/>
        <w:r>
          <w:t>apa</w:t>
        </w:r>
        <w:proofErr w:type="gramEnd"/>
        <w:r>
          <w:t xml:space="preserve"> yang harus kita pelajari agar kita tetap relevan</w:t>
        </w:r>
      </w:ins>
    </w:p>
    <w:p w:rsidR="00695AD6" w:rsidRDefault="00695AD6">
      <w:pPr>
        <w:pStyle w:val="ListParagraph"/>
        <w:ind w:left="360"/>
        <w:jc w:val="both"/>
        <w:rPr>
          <w:ins w:id="110" w:author="mila yani" w:date="2022-03-14T17:45:00Z"/>
        </w:rPr>
      </w:pPr>
      <w:ins w:id="111" w:author="mila yani" w:date="2022-03-14T17:45:00Z">
        <w:r>
          <w:t>Kemampuan untuk mencari / menggunakan kata kunci kursus yang paling cocok untuk diambil</w:t>
        </w:r>
      </w:ins>
    </w:p>
    <w:p w:rsidR="00695AD6" w:rsidRDefault="00695AD6">
      <w:pPr>
        <w:pStyle w:val="ListParagraph"/>
        <w:ind w:left="360"/>
        <w:jc w:val="both"/>
        <w:rPr>
          <w:ins w:id="112" w:author="mila yani" w:date="2022-03-14T17:45:00Z"/>
        </w:rPr>
      </w:pPr>
      <w:ins w:id="113" w:author="mila yani" w:date="2022-03-14T17:45:00Z">
        <w:r>
          <w:t>Kemampuan untuk menjaga fokus kita untuk menyelesaikan pembelajaran kita</w:t>
        </w:r>
      </w:ins>
    </w:p>
    <w:p w:rsidR="00695AD6" w:rsidRDefault="00695AD6">
      <w:pPr>
        <w:pStyle w:val="ListParagraph"/>
        <w:ind w:left="360"/>
        <w:jc w:val="both"/>
        <w:rPr>
          <w:ins w:id="114" w:author="mila yani" w:date="2022-03-14T17:45:00Z"/>
        </w:rPr>
      </w:pPr>
      <w:ins w:id="115" w:author="mila yani" w:date="2022-03-14T17:45:00Z">
        <w:r>
          <w:t>Beberapa Tip:</w:t>
        </w:r>
      </w:ins>
    </w:p>
    <w:p w:rsidR="00695AD6" w:rsidRDefault="00695AD6">
      <w:pPr>
        <w:pStyle w:val="ListParagraph"/>
        <w:numPr>
          <w:ilvl w:val="0"/>
          <w:numId w:val="5"/>
        </w:numPr>
        <w:jc w:val="both"/>
        <w:rPr>
          <w:ins w:id="116" w:author="mila yani" w:date="2022-03-14T17:45:00Z"/>
        </w:rPr>
        <w:pPrChange w:id="117" w:author="mila yani" w:date="2022-03-14T17:45:00Z">
          <w:pPr>
            <w:pStyle w:val="ListParagraph"/>
            <w:jc w:val="both"/>
          </w:pPr>
        </w:pPrChange>
      </w:pPr>
      <w:ins w:id="118" w:author="mila yani" w:date="2022-03-14T17:45:00Z">
        <w:r>
          <w:t>Buat pengembangan/promosi untuk membantu menyusun strategi pembelajaran Anda.</w:t>
        </w:r>
      </w:ins>
    </w:p>
    <w:p w:rsidR="00695AD6" w:rsidRDefault="00695AD6">
      <w:pPr>
        <w:pStyle w:val="ListParagraph"/>
        <w:numPr>
          <w:ilvl w:val="0"/>
          <w:numId w:val="5"/>
        </w:numPr>
        <w:jc w:val="both"/>
        <w:rPr>
          <w:ins w:id="119" w:author="mila yani" w:date="2022-03-14T17:45:00Z"/>
        </w:rPr>
        <w:pPrChange w:id="120" w:author="mila yani" w:date="2022-03-14T17:45:00Z">
          <w:pPr>
            <w:pStyle w:val="ListParagraph"/>
            <w:jc w:val="both"/>
          </w:pPr>
        </w:pPrChange>
      </w:pPr>
      <w:ins w:id="121" w:author="mila yani" w:date="2022-03-14T17:45:00Z">
        <w:r>
          <w:t>Periksa review/rating sebelum memutuskan untuk membeli atau berlangganan kursus untuk memastikan bahwa materi relevan dengan rencana Anda (nomor 1).</w:t>
        </w:r>
      </w:ins>
    </w:p>
    <w:p w:rsidR="00695AD6" w:rsidRDefault="00695AD6">
      <w:pPr>
        <w:pStyle w:val="ListParagraph"/>
        <w:numPr>
          <w:ilvl w:val="0"/>
          <w:numId w:val="5"/>
        </w:numPr>
        <w:jc w:val="both"/>
        <w:rPr>
          <w:ins w:id="122" w:author="mila yani" w:date="2022-03-14T17:45:00Z"/>
        </w:rPr>
        <w:pPrChange w:id="123" w:author="mila yani" w:date="2022-03-14T17:45:00Z">
          <w:pPr>
            <w:pStyle w:val="ListParagraph"/>
            <w:jc w:val="both"/>
          </w:pPr>
        </w:pPrChange>
      </w:pPr>
      <w:ins w:id="124" w:author="mila yani" w:date="2022-03-14T17:45:00Z">
        <w:r>
          <w:t>Di era pembelajaran seukuran gigitan, "belajarlah sedikit, tetapi sering".</w:t>
        </w:r>
      </w:ins>
    </w:p>
    <w:p w:rsidR="00695AD6" w:rsidRDefault="00695AD6">
      <w:pPr>
        <w:pStyle w:val="ListParagraph"/>
        <w:numPr>
          <w:ilvl w:val="0"/>
          <w:numId w:val="5"/>
        </w:numPr>
        <w:jc w:val="both"/>
        <w:rPr>
          <w:ins w:id="125" w:author="mila yani" w:date="2022-03-14T17:34:00Z"/>
        </w:rPr>
        <w:pPrChange w:id="126" w:author="mila yani" w:date="2022-03-14T17:45:00Z">
          <w:pPr>
            <w:jc w:val="both"/>
          </w:pPr>
        </w:pPrChange>
      </w:pPr>
      <w:ins w:id="127" w:author="mila yani" w:date="2022-03-14T17:45:00Z">
        <w:r>
          <w:t>Pahami gaya belajar Anda, jangan bosan</w:t>
        </w:r>
      </w:ins>
    </w:p>
    <w:p w:rsidR="00695AD6" w:rsidRDefault="00695AD6">
      <w:pPr>
        <w:pStyle w:val="ListParagraph"/>
        <w:numPr>
          <w:ilvl w:val="0"/>
          <w:numId w:val="3"/>
        </w:numPr>
        <w:jc w:val="both"/>
        <w:rPr>
          <w:ins w:id="128" w:author="mila yani" w:date="2022-03-14T17:35:00Z"/>
        </w:rPr>
        <w:pPrChange w:id="129" w:author="mila yani" w:date="2022-03-14T17:34:00Z">
          <w:pPr>
            <w:jc w:val="center"/>
          </w:pPr>
        </w:pPrChange>
      </w:pPr>
      <w:ins w:id="130" w:author="mila yani" w:date="2022-03-14T17:34:00Z">
        <w:r>
          <w:t>Cara Berpikir</w:t>
        </w:r>
      </w:ins>
    </w:p>
    <w:p w:rsidR="00695AD6" w:rsidRDefault="00695AD6">
      <w:pPr>
        <w:pStyle w:val="ListParagraph"/>
        <w:ind w:left="360"/>
        <w:jc w:val="both"/>
        <w:rPr>
          <w:ins w:id="131" w:author="mila yani" w:date="2022-03-14T17:46:00Z"/>
        </w:rPr>
        <w:pPrChange w:id="132" w:author="mila yani" w:date="2022-03-14T17:46:00Z">
          <w:pPr>
            <w:pStyle w:val="ListParagraph"/>
            <w:jc w:val="both"/>
          </w:pPr>
        </w:pPrChange>
      </w:pPr>
      <w:ins w:id="133" w:author="mila yani" w:date="2022-03-14T17:46:00Z">
        <w:r>
          <w:t>Dalam kehidupan sosial atau profesional kita, kita sering menghadapi penolakan dan kesulitan.</w:t>
        </w:r>
      </w:ins>
    </w:p>
    <w:p w:rsidR="00695AD6" w:rsidRDefault="00695AD6">
      <w:pPr>
        <w:pStyle w:val="ListParagraph"/>
        <w:numPr>
          <w:ilvl w:val="0"/>
          <w:numId w:val="6"/>
        </w:numPr>
        <w:ind w:left="720"/>
        <w:jc w:val="both"/>
        <w:rPr>
          <w:ins w:id="134" w:author="mila yani" w:date="2022-03-14T17:46:00Z"/>
        </w:rPr>
        <w:pPrChange w:id="135" w:author="mila yani" w:date="2022-03-14T17:46:00Z">
          <w:pPr>
            <w:pStyle w:val="ListParagraph"/>
            <w:jc w:val="both"/>
          </w:pPr>
        </w:pPrChange>
      </w:pPr>
      <w:ins w:id="136" w:author="mila yani" w:date="2022-03-14T17:46:00Z">
        <w:r>
          <w:t>Mungkin pekerjaan Anda kurang memuaskan?</w:t>
        </w:r>
      </w:ins>
    </w:p>
    <w:p w:rsidR="00695AD6" w:rsidRDefault="00695AD6">
      <w:pPr>
        <w:pStyle w:val="ListParagraph"/>
        <w:numPr>
          <w:ilvl w:val="0"/>
          <w:numId w:val="6"/>
        </w:numPr>
        <w:ind w:left="720"/>
        <w:jc w:val="both"/>
        <w:rPr>
          <w:ins w:id="137" w:author="mila yani" w:date="2022-03-14T17:46:00Z"/>
        </w:rPr>
        <w:pPrChange w:id="138" w:author="mila yani" w:date="2022-03-14T17:46:00Z">
          <w:pPr>
            <w:pStyle w:val="ListParagraph"/>
            <w:jc w:val="both"/>
          </w:pPr>
        </w:pPrChange>
      </w:pPr>
      <w:ins w:id="139" w:author="mila yani" w:date="2022-03-14T17:46:00Z">
        <w:r>
          <w:t xml:space="preserve">Ide Anda langsung ditolak oleh rekan satu </w:t>
        </w:r>
        <w:proofErr w:type="gramStart"/>
        <w:r>
          <w:t>tim</w:t>
        </w:r>
        <w:proofErr w:type="gramEnd"/>
        <w:r>
          <w:t xml:space="preserve"> Anda?</w:t>
        </w:r>
      </w:ins>
    </w:p>
    <w:p w:rsidR="00695AD6" w:rsidRDefault="00695AD6">
      <w:pPr>
        <w:pStyle w:val="ListParagraph"/>
        <w:numPr>
          <w:ilvl w:val="0"/>
          <w:numId w:val="6"/>
        </w:numPr>
        <w:ind w:left="720"/>
        <w:jc w:val="both"/>
        <w:rPr>
          <w:ins w:id="140" w:author="mila yani" w:date="2022-03-14T17:46:00Z"/>
        </w:rPr>
        <w:pPrChange w:id="141" w:author="mila yani" w:date="2022-03-14T17:46:00Z">
          <w:pPr>
            <w:pStyle w:val="ListParagraph"/>
            <w:jc w:val="both"/>
          </w:pPr>
        </w:pPrChange>
      </w:pPr>
      <w:ins w:id="142" w:author="mila yani" w:date="2022-03-14T17:46:00Z">
        <w:r>
          <w:t>Menghadapi kesulitan dalam menyesuaikan diri dengan lingkungan baru Anda?</w:t>
        </w:r>
      </w:ins>
    </w:p>
    <w:p w:rsidR="00695AD6" w:rsidRDefault="00695AD6">
      <w:pPr>
        <w:pStyle w:val="ListParagraph"/>
        <w:ind w:left="360"/>
        <w:jc w:val="both"/>
        <w:rPr>
          <w:ins w:id="143" w:author="mila yani" w:date="2022-03-14T17:46:00Z"/>
        </w:rPr>
        <w:pPrChange w:id="144" w:author="mila yani" w:date="2022-03-14T17:46:00Z">
          <w:pPr>
            <w:pStyle w:val="ListParagraph"/>
            <w:jc w:val="both"/>
          </w:pPr>
        </w:pPrChange>
      </w:pPr>
    </w:p>
    <w:p w:rsidR="00695AD6" w:rsidRDefault="00695AD6">
      <w:pPr>
        <w:pStyle w:val="ListParagraph"/>
        <w:ind w:left="360"/>
        <w:jc w:val="both"/>
        <w:rPr>
          <w:ins w:id="145" w:author="mila yani" w:date="2022-03-14T17:47:00Z"/>
        </w:rPr>
        <w:pPrChange w:id="146" w:author="mila yani" w:date="2022-03-14T17:46:00Z">
          <w:pPr>
            <w:jc w:val="center"/>
          </w:pPr>
        </w:pPrChange>
      </w:pPr>
      <w:ins w:id="147" w:author="mila yani" w:date="2022-03-14T17:46:00Z">
        <w:r>
          <w:t xml:space="preserve">Namun, </w:t>
        </w:r>
        <w:proofErr w:type="gramStart"/>
        <w:r>
          <w:t>cara</w:t>
        </w:r>
        <w:proofErr w:type="gramEnd"/>
        <w:r>
          <w:t xml:space="preserve"> kita berpikir—pola pikir kita—adalah teknik ampuh yang dapat membantu Anda memahami masalah yang Anda hadapi dalam sudut pandang yang berbeda. Pola pikir adalah sumber kemampuan kita untuk beradaptasi. Pola pikir kita mendorong tindakan kita, yang pada akhirnya mendorong pertumbuhan kita.</w:t>
        </w:r>
      </w:ins>
    </w:p>
    <w:p w:rsidR="00695AD6" w:rsidRDefault="00695AD6">
      <w:pPr>
        <w:pStyle w:val="ListParagraph"/>
        <w:ind w:left="360"/>
        <w:jc w:val="both"/>
        <w:rPr>
          <w:ins w:id="148" w:author="mila yani" w:date="2022-03-14T17:35:00Z"/>
        </w:rPr>
        <w:pPrChange w:id="149" w:author="mila yani" w:date="2022-03-14T17:46:00Z">
          <w:pPr>
            <w:jc w:val="center"/>
          </w:pPr>
        </w:pPrChange>
      </w:pPr>
    </w:p>
    <w:p w:rsidR="00695AD6" w:rsidRDefault="00695AD6">
      <w:pPr>
        <w:pStyle w:val="ListParagraph"/>
        <w:jc w:val="center"/>
        <w:rPr>
          <w:ins w:id="150" w:author="mila yani" w:date="2022-03-14T17:50:00Z"/>
          <w:b/>
        </w:rPr>
        <w:pPrChange w:id="151" w:author="mila yani" w:date="2022-03-14T17:49:00Z">
          <w:pPr>
            <w:jc w:val="center"/>
          </w:pPr>
        </w:pPrChange>
      </w:pPr>
      <w:ins w:id="152" w:author="mila yani" w:date="2022-03-14T17:47:00Z">
        <w:r w:rsidRPr="00695AD6">
          <w:rPr>
            <w:b/>
            <w:rPrChange w:id="153" w:author="mila yani" w:date="2022-03-14T17:47:00Z">
              <w:rPr/>
            </w:rPrChange>
          </w:rPr>
          <w:t>Berdasarkan penelitian yang dilakukan oleh Prof. Carol Dweck dari Stanford University, ada 2 jenis pola pikir yang harus kita waspadai.</w:t>
        </w:r>
      </w:ins>
      <w:ins w:id="154" w:author="mila yani" w:date="2022-03-14T17:48:00Z">
        <w:r w:rsidRPr="00695AD6">
          <w:t xml:space="preserve"> </w:t>
        </w:r>
        <w:r w:rsidRPr="00695AD6">
          <w:rPr>
            <w:b/>
          </w:rPr>
          <w:t>Pola Pikir Tetap</w:t>
        </w:r>
      </w:ins>
      <w:ins w:id="155" w:author="mila yani" w:date="2022-03-14T17:49:00Z">
        <w:r>
          <w:rPr>
            <w:b/>
          </w:rPr>
          <w:t xml:space="preserve"> d</w:t>
        </w:r>
      </w:ins>
      <w:ins w:id="156" w:author="mila yani" w:date="2022-03-14T17:48:00Z">
        <w:r w:rsidRPr="00695AD6">
          <w:rPr>
            <w:b/>
            <w:rPrChange w:id="157" w:author="mila yani" w:date="2022-03-14T17:49:00Z">
              <w:rPr/>
            </w:rPrChange>
          </w:rPr>
          <w:t>an Pola Pikir Pertumbuhan</w:t>
        </w:r>
      </w:ins>
    </w:p>
    <w:p w:rsidR="00695AD6" w:rsidRDefault="00695AD6">
      <w:pPr>
        <w:pStyle w:val="ListParagraph"/>
        <w:ind w:left="0"/>
        <w:jc w:val="both"/>
        <w:rPr>
          <w:ins w:id="158" w:author="mila yani" w:date="2022-03-14T17:51:00Z"/>
          <w:b/>
        </w:rPr>
        <w:pPrChange w:id="159" w:author="mila yani" w:date="2022-03-14T17:50:00Z">
          <w:pPr>
            <w:pStyle w:val="ListParagraph"/>
            <w:jc w:val="both"/>
          </w:pPr>
        </w:pPrChange>
      </w:pPr>
    </w:p>
    <w:p w:rsidR="00695AD6" w:rsidRPr="00695AD6" w:rsidRDefault="00695AD6">
      <w:pPr>
        <w:pStyle w:val="ListParagraph"/>
        <w:ind w:left="0"/>
        <w:jc w:val="both"/>
        <w:rPr>
          <w:ins w:id="160" w:author="mila yani" w:date="2022-03-14T17:50:00Z"/>
          <w:b/>
          <w:rPrChange w:id="161" w:author="mila yani" w:date="2022-03-14T17:50:00Z">
            <w:rPr>
              <w:ins w:id="162" w:author="mila yani" w:date="2022-03-14T17:50:00Z"/>
            </w:rPr>
          </w:rPrChange>
        </w:rPr>
        <w:pPrChange w:id="163" w:author="mila yani" w:date="2022-03-14T17:50:00Z">
          <w:pPr>
            <w:pStyle w:val="ListParagraph"/>
            <w:jc w:val="both"/>
          </w:pPr>
        </w:pPrChange>
      </w:pPr>
      <w:ins w:id="164" w:author="mila yani" w:date="2022-03-14T17:50:00Z">
        <w:r w:rsidRPr="00695AD6">
          <w:rPr>
            <w:b/>
            <w:rPrChange w:id="165" w:author="mila yani" w:date="2022-03-14T17:50:00Z">
              <w:rPr/>
            </w:rPrChange>
          </w:rPr>
          <w:t>Pola Pikir Tetap Keyakinan yang Membatasi Diri</w:t>
        </w:r>
      </w:ins>
    </w:p>
    <w:p w:rsidR="00695AD6" w:rsidRDefault="00695AD6">
      <w:pPr>
        <w:pStyle w:val="ListParagraph"/>
        <w:ind w:left="0"/>
        <w:jc w:val="both"/>
        <w:rPr>
          <w:ins w:id="166" w:author="mila yani" w:date="2022-03-14T17:51:00Z"/>
        </w:rPr>
        <w:pPrChange w:id="167" w:author="mila yani" w:date="2022-03-14T17:50:00Z">
          <w:pPr>
            <w:pStyle w:val="ListParagraph"/>
            <w:jc w:val="both"/>
          </w:pPr>
        </w:pPrChange>
      </w:pPr>
      <w:ins w:id="168" w:author="mila yani" w:date="2022-03-14T17:50:00Z">
        <w:r>
          <w:t>Percaya bahwa orang dilahirkan dengan seperangkat kemampuan dan karakter yang tidak dapat diubah sepanjang hidup orang tersebut.</w:t>
        </w:r>
      </w:ins>
    </w:p>
    <w:p w:rsidR="00695AD6" w:rsidRDefault="00695AD6">
      <w:pPr>
        <w:pStyle w:val="ListParagraph"/>
        <w:ind w:left="0"/>
        <w:jc w:val="both"/>
        <w:rPr>
          <w:ins w:id="169" w:author="mila yani" w:date="2022-03-14T17:50:00Z"/>
        </w:rPr>
        <w:pPrChange w:id="170" w:author="mila yani" w:date="2022-03-14T17:50:00Z">
          <w:pPr>
            <w:pStyle w:val="ListParagraph"/>
            <w:jc w:val="both"/>
          </w:pPr>
        </w:pPrChange>
      </w:pPr>
    </w:p>
    <w:p w:rsidR="00695AD6" w:rsidRDefault="00695AD6">
      <w:pPr>
        <w:pStyle w:val="ListParagraph"/>
        <w:ind w:left="0"/>
        <w:jc w:val="both"/>
        <w:rPr>
          <w:ins w:id="171" w:author="mila yani" w:date="2022-03-14T17:50:00Z"/>
        </w:rPr>
        <w:pPrChange w:id="172" w:author="mila yani" w:date="2022-03-14T17:50:00Z">
          <w:pPr>
            <w:pStyle w:val="ListParagraph"/>
            <w:jc w:val="both"/>
          </w:pPr>
        </w:pPrChange>
      </w:pPr>
      <w:ins w:id="173" w:author="mila yani" w:date="2022-03-14T17:50:00Z">
        <w:r>
          <w:t xml:space="preserve">Orang-orang dengan mindset tetap percaya bahwa bakat adalah segalanya. Jika mereka tidak diberkahi dengan kemampuan untuk melakukan sesuatu, mereka berpikir bahwa mereka pasti </w:t>
        </w:r>
        <w:proofErr w:type="gramStart"/>
        <w:r>
          <w:t>akan</w:t>
        </w:r>
        <w:proofErr w:type="gramEnd"/>
        <w:r>
          <w:t xml:space="preserve"> gagal. Mereka sering merasa takut terlihat tidak cerdas karena mereka tidak berpikir bahwa mereka dapat menebus kesalahan mereka sendiri.</w:t>
        </w:r>
      </w:ins>
    </w:p>
    <w:p w:rsidR="00695AD6" w:rsidRDefault="00695AD6">
      <w:pPr>
        <w:pStyle w:val="ListParagraph"/>
        <w:ind w:left="0"/>
        <w:jc w:val="both"/>
        <w:rPr>
          <w:ins w:id="174" w:author="mila yani" w:date="2022-03-14T17:50:00Z"/>
        </w:rPr>
        <w:pPrChange w:id="175" w:author="mila yani" w:date="2022-03-14T17:50:00Z">
          <w:pPr>
            <w:pStyle w:val="ListParagraph"/>
            <w:jc w:val="both"/>
          </w:pPr>
        </w:pPrChange>
      </w:pPr>
    </w:p>
    <w:p w:rsidR="00695AD6" w:rsidRDefault="00695AD6">
      <w:pPr>
        <w:pStyle w:val="ListParagraph"/>
        <w:ind w:left="0"/>
        <w:jc w:val="both"/>
        <w:rPr>
          <w:ins w:id="176" w:author="mila yani" w:date="2022-03-14T17:53:00Z"/>
        </w:rPr>
        <w:pPrChange w:id="177" w:author="mila yani" w:date="2022-03-14T17:50:00Z">
          <w:pPr>
            <w:jc w:val="center"/>
          </w:pPr>
        </w:pPrChange>
      </w:pPr>
      <w:ins w:id="178" w:author="mila yani" w:date="2022-03-14T17:50:00Z">
        <w:r>
          <w:t>Mengembangkan pola pikir ini berbahaya karena itu berarti menghalangi diri Anda untuk tidak pernah mencoba, dan berharap orang lain untuk selalu menyesuaikan diri dengan Anda, yang tidak dapat terjadi setiap saat.</w:t>
        </w:r>
      </w:ins>
    </w:p>
    <w:p w:rsidR="00AE4B84" w:rsidRPr="00AE4B84" w:rsidRDefault="00AE4B84">
      <w:pPr>
        <w:pStyle w:val="ListParagraph"/>
        <w:ind w:left="0"/>
        <w:jc w:val="both"/>
        <w:rPr>
          <w:ins w:id="179" w:author="mila yani" w:date="2022-03-14T17:53:00Z"/>
          <w:b/>
          <w:rPrChange w:id="180" w:author="mila yani" w:date="2022-03-14T17:53:00Z">
            <w:rPr>
              <w:ins w:id="181" w:author="mila yani" w:date="2022-03-14T17:53:00Z"/>
            </w:rPr>
          </w:rPrChange>
        </w:rPr>
        <w:pPrChange w:id="182" w:author="mila yani" w:date="2022-03-14T17:53:00Z">
          <w:pPr>
            <w:pStyle w:val="ListParagraph"/>
            <w:jc w:val="both"/>
          </w:pPr>
        </w:pPrChange>
      </w:pPr>
      <w:ins w:id="183" w:author="mila yani" w:date="2022-03-14T17:53:00Z">
        <w:r w:rsidRPr="00AE4B84">
          <w:rPr>
            <w:b/>
            <w:rPrChange w:id="184" w:author="mila yani" w:date="2022-03-14T17:53:00Z">
              <w:rPr/>
            </w:rPrChange>
          </w:rPr>
          <w:t>Pola Pikir Pertumbuhan Bahan untuk Sukses</w:t>
        </w:r>
      </w:ins>
    </w:p>
    <w:p w:rsidR="00AE4B84" w:rsidRDefault="00AE4B84">
      <w:pPr>
        <w:pStyle w:val="ListParagraph"/>
        <w:ind w:left="0"/>
        <w:jc w:val="both"/>
        <w:rPr>
          <w:ins w:id="185" w:author="mila yani" w:date="2022-03-14T17:53:00Z"/>
        </w:rPr>
        <w:pPrChange w:id="186" w:author="mila yani" w:date="2022-03-14T17:53:00Z">
          <w:pPr>
            <w:pStyle w:val="ListParagraph"/>
            <w:jc w:val="both"/>
          </w:pPr>
        </w:pPrChange>
      </w:pPr>
      <w:ins w:id="187" w:author="mila yani" w:date="2022-03-14T17:53:00Z">
        <w:r>
          <w:t>Sementara mindset tetap menyiratkan bahwa orang terikat oleh takdir, mindset berkembang memberi tahu Anda bahwa Anda mengendalikan hidup Anda.</w:t>
        </w:r>
      </w:ins>
    </w:p>
    <w:p w:rsidR="00AE4B84" w:rsidRDefault="00AE4B84">
      <w:pPr>
        <w:pStyle w:val="ListParagraph"/>
        <w:ind w:left="0"/>
        <w:jc w:val="both"/>
        <w:rPr>
          <w:ins w:id="188" w:author="mila yani" w:date="2022-03-14T17:53:00Z"/>
        </w:rPr>
        <w:pPrChange w:id="189" w:author="mila yani" w:date="2022-03-14T17:53:00Z">
          <w:pPr>
            <w:pStyle w:val="ListParagraph"/>
            <w:jc w:val="both"/>
          </w:pPr>
        </w:pPrChange>
      </w:pPr>
    </w:p>
    <w:p w:rsidR="00AE4B84" w:rsidRDefault="00AE4B84">
      <w:pPr>
        <w:pStyle w:val="ListParagraph"/>
        <w:ind w:left="0"/>
        <w:jc w:val="both"/>
        <w:rPr>
          <w:ins w:id="190" w:author="mila yani" w:date="2022-03-14T17:53:00Z"/>
        </w:rPr>
        <w:pPrChange w:id="191" w:author="mila yani" w:date="2022-03-14T17:53:00Z">
          <w:pPr>
            <w:pStyle w:val="ListParagraph"/>
            <w:jc w:val="both"/>
          </w:pPr>
        </w:pPrChange>
      </w:pPr>
      <w:ins w:id="192" w:author="mila yani" w:date="2022-03-14T17:53:00Z">
        <w:r>
          <w:t xml:space="preserve">Orang-orang dengan mindset berkembang percaya bahwa </w:t>
        </w:r>
        <w:proofErr w:type="gramStart"/>
        <w:r>
          <w:t>apa</w:t>
        </w:r>
        <w:proofErr w:type="gramEnd"/>
        <w:r>
          <w:t xml:space="preserve"> pun yang ingin mereka capai adalah milik mereka untuk diambil, selama mereka bekerja keras untuk itu, mendedikasikan diri mereka untuk tujuan dan berlatih sebanyak yang mereka bisa.</w:t>
        </w:r>
      </w:ins>
    </w:p>
    <w:p w:rsidR="00AE4B84" w:rsidRDefault="00AE4B84" w:rsidP="00AE4B84">
      <w:pPr>
        <w:pStyle w:val="ListParagraph"/>
        <w:jc w:val="both"/>
        <w:rPr>
          <w:ins w:id="193" w:author="mila yani" w:date="2022-03-14T17:53:00Z"/>
        </w:rPr>
      </w:pPr>
    </w:p>
    <w:p w:rsidR="00AE4B84" w:rsidRDefault="00AE4B84">
      <w:pPr>
        <w:pStyle w:val="ListParagraph"/>
        <w:ind w:left="0"/>
        <w:jc w:val="both"/>
        <w:rPr>
          <w:ins w:id="194" w:author="mila yani" w:date="2022-03-14T17:55:00Z"/>
        </w:rPr>
        <w:pPrChange w:id="195" w:author="mila yani" w:date="2022-03-14T17:50:00Z">
          <w:pPr>
            <w:jc w:val="center"/>
          </w:pPr>
        </w:pPrChange>
      </w:pPr>
      <w:ins w:id="196" w:author="mila yani" w:date="2022-03-14T17:53:00Z">
        <w:r>
          <w:t xml:space="preserve">Ini berarti bahwa pembelajaran dan kecerdasan orang dapat tumbuh seiring waktu dan pengalaman. Kita dapat mengubah pola pikir, kemampuan, dan karakter kita. Memiliki mindset berkembang </w:t>
        </w:r>
        <w:proofErr w:type="gramStart"/>
        <w:r>
          <w:t>akan</w:t>
        </w:r>
        <w:proofErr w:type="gramEnd"/>
        <w:r>
          <w:t xml:space="preserve"> membantu kita menghadapi dan menyesuaikan diri dengan lingkungan yang berubah dengan lebih baik, karena kita melihatnya sebagai peluang untuk berkembang.</w:t>
        </w:r>
      </w:ins>
    </w:p>
    <w:p w:rsidR="00AE4B84" w:rsidRDefault="00AE4B84">
      <w:pPr>
        <w:pStyle w:val="ListParagraph"/>
        <w:ind w:left="0"/>
        <w:jc w:val="both"/>
        <w:rPr>
          <w:ins w:id="197" w:author="mila yani" w:date="2022-03-14T17:55:00Z"/>
        </w:rPr>
        <w:pPrChange w:id="198" w:author="mila yani" w:date="2022-03-14T17:50:00Z">
          <w:pPr>
            <w:jc w:val="center"/>
          </w:pPr>
        </w:pPrChange>
      </w:pPr>
    </w:p>
    <w:p w:rsidR="00AE4B84" w:rsidRPr="00AE4B84" w:rsidRDefault="00AE4B84">
      <w:pPr>
        <w:pStyle w:val="ListParagraph"/>
        <w:ind w:left="0"/>
        <w:jc w:val="both"/>
        <w:rPr>
          <w:ins w:id="199" w:author="mila yani" w:date="2022-03-14T17:55:00Z"/>
          <w:b/>
          <w:rPrChange w:id="200" w:author="mila yani" w:date="2022-03-14T17:55:00Z">
            <w:rPr>
              <w:ins w:id="201" w:author="mila yani" w:date="2022-03-14T17:55:00Z"/>
            </w:rPr>
          </w:rPrChange>
        </w:rPr>
        <w:pPrChange w:id="202" w:author="mila yani" w:date="2022-03-14T17:55:00Z">
          <w:pPr>
            <w:pStyle w:val="ListParagraph"/>
            <w:jc w:val="both"/>
          </w:pPr>
        </w:pPrChange>
      </w:pPr>
      <w:ins w:id="203" w:author="mila yani" w:date="2022-03-14T17:55:00Z">
        <w:r w:rsidRPr="00AE4B84">
          <w:rPr>
            <w:b/>
            <w:rPrChange w:id="204" w:author="mila yani" w:date="2022-03-14T17:55:00Z">
              <w:rPr/>
            </w:rPrChange>
          </w:rPr>
          <w:t>Contoh Memiliki Intrinsik Pola Pikir Tetap (terhadap diri sendiri)</w:t>
        </w:r>
      </w:ins>
    </w:p>
    <w:p w:rsidR="00AE4B84" w:rsidRDefault="00AE4B84">
      <w:pPr>
        <w:pStyle w:val="ListParagraph"/>
        <w:numPr>
          <w:ilvl w:val="0"/>
          <w:numId w:val="7"/>
        </w:numPr>
        <w:jc w:val="both"/>
        <w:rPr>
          <w:ins w:id="205" w:author="mila yani" w:date="2022-03-14T17:55:00Z"/>
        </w:rPr>
        <w:pPrChange w:id="206" w:author="mila yani" w:date="2022-03-14T17:55:00Z">
          <w:pPr>
            <w:pStyle w:val="ListParagraph"/>
            <w:jc w:val="both"/>
          </w:pPr>
        </w:pPrChange>
      </w:pPr>
      <w:ins w:id="207" w:author="mila yani" w:date="2022-03-14T17:55:00Z">
        <w:r>
          <w:t>“Saya tumbuh seperti ini dan akan tetap seperti ini: yang lain adalah orang yang perlu memahami saya”</w:t>
        </w:r>
      </w:ins>
    </w:p>
    <w:p w:rsidR="00AE4B84" w:rsidRDefault="00AE4B84">
      <w:pPr>
        <w:pStyle w:val="ListParagraph"/>
        <w:numPr>
          <w:ilvl w:val="0"/>
          <w:numId w:val="7"/>
        </w:numPr>
        <w:jc w:val="both"/>
        <w:rPr>
          <w:ins w:id="208" w:author="mila yani" w:date="2022-03-14T17:55:00Z"/>
        </w:rPr>
        <w:pPrChange w:id="209" w:author="mila yani" w:date="2022-03-14T17:55:00Z">
          <w:pPr>
            <w:pStyle w:val="ListParagraph"/>
            <w:jc w:val="both"/>
          </w:pPr>
        </w:pPrChange>
      </w:pPr>
      <w:ins w:id="210" w:author="mila yani" w:date="2022-03-14T17:55:00Z">
        <w:r>
          <w:t>“Saya hanya unggul di depan: Saya tidak berpikir saya dapat mengembangkan keterampilan saya di luar kompetensi saya.”</w:t>
        </w:r>
      </w:ins>
    </w:p>
    <w:p w:rsidR="00AE4B84" w:rsidRDefault="00AE4B84">
      <w:pPr>
        <w:pStyle w:val="ListParagraph"/>
        <w:numPr>
          <w:ilvl w:val="0"/>
          <w:numId w:val="7"/>
        </w:numPr>
        <w:jc w:val="both"/>
        <w:rPr>
          <w:ins w:id="211" w:author="mila yani" w:date="2022-03-14T17:55:00Z"/>
        </w:rPr>
        <w:pPrChange w:id="212" w:author="mila yani" w:date="2022-03-14T17:55:00Z">
          <w:pPr>
            <w:pStyle w:val="ListParagraph"/>
            <w:jc w:val="both"/>
          </w:pPr>
        </w:pPrChange>
      </w:pPr>
      <w:ins w:id="213" w:author="mila yani" w:date="2022-03-14T17:55:00Z">
        <w:r>
          <w:t>“Saya orang IT, jadi jangan harap saya bisa berkomunikasi dengan baik.”</w:t>
        </w:r>
      </w:ins>
    </w:p>
    <w:p w:rsidR="00AE4B84" w:rsidRDefault="00AE4B84">
      <w:pPr>
        <w:pStyle w:val="ListParagraph"/>
        <w:ind w:left="0"/>
        <w:jc w:val="both"/>
        <w:rPr>
          <w:ins w:id="214" w:author="mila yani" w:date="2022-03-15T09:30:00Z"/>
        </w:rPr>
        <w:pPrChange w:id="215" w:author="mila yani" w:date="2022-03-14T17:50:00Z">
          <w:pPr>
            <w:jc w:val="center"/>
          </w:pPr>
        </w:pPrChange>
      </w:pPr>
      <w:ins w:id="216" w:author="mila yani" w:date="2022-03-14T17:55:00Z">
        <w:r>
          <w:t xml:space="preserve">Ini adalah bentuk paling sederhana dari mindset tetap. Kami percaya pada bakat bawaan atau sesuatu yang kami bawa sejak lahir. Kami menafsirkan roh "lahir dengan </w:t>
        </w:r>
        <w:proofErr w:type="gramStart"/>
        <w:r>
          <w:t>cara</w:t>
        </w:r>
        <w:proofErr w:type="gramEnd"/>
        <w:r>
          <w:t xml:space="preserve"> ini" dengan pemahaman yang salah. Kita terlalu banyak membatasi diri dan tidak berani bermimpi besar.</w:t>
        </w:r>
      </w:ins>
    </w:p>
    <w:p w:rsidR="00D02C6E" w:rsidRDefault="00D02C6E">
      <w:pPr>
        <w:pStyle w:val="ListParagraph"/>
        <w:ind w:left="0"/>
        <w:jc w:val="both"/>
        <w:rPr>
          <w:ins w:id="217" w:author="mila yani" w:date="2022-03-15T09:30:00Z"/>
        </w:rPr>
        <w:pPrChange w:id="218" w:author="mila yani" w:date="2022-03-14T17:50:00Z">
          <w:pPr>
            <w:jc w:val="center"/>
          </w:pPr>
        </w:pPrChange>
      </w:pPr>
    </w:p>
    <w:p w:rsidR="00D02C6E" w:rsidRDefault="00D02C6E">
      <w:pPr>
        <w:pStyle w:val="ListParagraph"/>
        <w:ind w:left="0"/>
        <w:jc w:val="both"/>
        <w:rPr>
          <w:ins w:id="219" w:author="mila yani" w:date="2022-03-15T09:30:00Z"/>
        </w:rPr>
        <w:pPrChange w:id="220" w:author="mila yani" w:date="2022-03-15T09:31:00Z">
          <w:pPr>
            <w:pStyle w:val="ListParagraph"/>
            <w:jc w:val="both"/>
          </w:pPr>
        </w:pPrChange>
      </w:pPr>
      <w:ins w:id="221" w:author="mila yani" w:date="2022-03-15T09:30:00Z">
        <w:r>
          <w:t>Contoh Memiliki Ekstrinsi</w:t>
        </w:r>
      </w:ins>
      <w:ins w:id="222" w:author="mila yani" w:date="2022-03-15T09:31:00Z">
        <w:r>
          <w:t xml:space="preserve">k </w:t>
        </w:r>
      </w:ins>
      <w:ins w:id="223" w:author="mila yani" w:date="2022-03-15T09:30:00Z">
        <w:r>
          <w:t>Pola Pikir Tetap (terhadap Orang Lain)</w:t>
        </w:r>
      </w:ins>
    </w:p>
    <w:p w:rsidR="00D02C6E" w:rsidRDefault="00D02C6E">
      <w:pPr>
        <w:pStyle w:val="ListParagraph"/>
        <w:numPr>
          <w:ilvl w:val="0"/>
          <w:numId w:val="8"/>
        </w:numPr>
        <w:ind w:left="720"/>
        <w:jc w:val="both"/>
        <w:rPr>
          <w:ins w:id="224" w:author="mila yani" w:date="2022-03-15T09:30:00Z"/>
        </w:rPr>
        <w:pPrChange w:id="225" w:author="mila yani" w:date="2022-03-15T09:31:00Z">
          <w:pPr>
            <w:pStyle w:val="ListParagraph"/>
            <w:jc w:val="both"/>
          </w:pPr>
        </w:pPrChange>
      </w:pPr>
      <w:ins w:id="226" w:author="mila yani" w:date="2022-03-15T09:30:00Z">
        <w:r>
          <w:t>“Saya ahlinya, tidak ada yang akan mengerti pekerjaan saya, jadi saya tidak perlu menjelaskan kepada mereka.”</w:t>
        </w:r>
      </w:ins>
    </w:p>
    <w:p w:rsidR="00D02C6E" w:rsidRDefault="00D02C6E">
      <w:pPr>
        <w:pStyle w:val="ListParagraph"/>
        <w:numPr>
          <w:ilvl w:val="0"/>
          <w:numId w:val="8"/>
        </w:numPr>
        <w:ind w:left="720"/>
        <w:jc w:val="both"/>
        <w:rPr>
          <w:ins w:id="227" w:author="mila yani" w:date="2022-03-15T09:30:00Z"/>
        </w:rPr>
        <w:pPrChange w:id="228" w:author="mila yani" w:date="2022-03-15T09:31:00Z">
          <w:pPr>
            <w:pStyle w:val="ListParagraph"/>
            <w:jc w:val="both"/>
          </w:pPr>
        </w:pPrChange>
      </w:pPr>
      <w:ins w:id="229" w:author="mila yani" w:date="2022-03-15T09:30:00Z">
        <w:r>
          <w:t>“Rekan-rekan saya tidak akan pernah berubah, jadi saya berhenti mencoba beradaptasi dengan mereka.”</w:t>
        </w:r>
      </w:ins>
    </w:p>
    <w:p w:rsidR="00D02C6E" w:rsidRDefault="00D02C6E">
      <w:pPr>
        <w:pStyle w:val="ListParagraph"/>
        <w:numPr>
          <w:ilvl w:val="0"/>
          <w:numId w:val="8"/>
        </w:numPr>
        <w:ind w:left="720"/>
        <w:jc w:val="both"/>
        <w:rPr>
          <w:ins w:id="230" w:author="mila yani" w:date="2022-03-15T09:30:00Z"/>
        </w:rPr>
        <w:pPrChange w:id="231" w:author="mila yani" w:date="2022-03-15T09:31:00Z">
          <w:pPr>
            <w:pStyle w:val="ListParagraph"/>
            <w:jc w:val="both"/>
          </w:pPr>
        </w:pPrChange>
      </w:pPr>
      <w:ins w:id="232" w:author="mila yani" w:date="2022-03-15T09:30:00Z">
        <w:r>
          <w:t>"Saya tidak percaya bos saya akan mendengarkan saya, jadi saya akan diam saja."</w:t>
        </w:r>
      </w:ins>
    </w:p>
    <w:p w:rsidR="00D02C6E" w:rsidRDefault="00D02C6E">
      <w:pPr>
        <w:pStyle w:val="ListParagraph"/>
        <w:ind w:left="0"/>
        <w:jc w:val="both"/>
        <w:rPr>
          <w:ins w:id="233" w:author="mila yani" w:date="2022-03-15T09:33:00Z"/>
        </w:rPr>
        <w:pPrChange w:id="234" w:author="mila yani" w:date="2022-03-14T17:50:00Z">
          <w:pPr>
            <w:jc w:val="center"/>
          </w:pPr>
        </w:pPrChange>
      </w:pPr>
      <w:ins w:id="235" w:author="mila yani" w:date="2022-03-15T09:30:00Z">
        <w:r>
          <w:t xml:space="preserve">Pernyataan-pernyataan ini menunjukkan wajah lain dari mindset tetap ketika kita dihadapkan pada tantangan eksternal. Pola pikir ini membuat kita kurang optimis dan selalu berpikir bahwa situasi di sekitar kita bersifat permanen dan kita tidak punya kendali untuk mengubahnya. Kami </w:t>
        </w:r>
        <w:proofErr w:type="gramStart"/>
        <w:r>
          <w:t>akan</w:t>
        </w:r>
        <w:proofErr w:type="gramEnd"/>
        <w:r>
          <w:t xml:space="preserve"> berkata pada diri sendiri, tidak ada cara untuk keluar dari situasi ini jadi mengapa repot-repot mencoba.</w:t>
        </w:r>
      </w:ins>
    </w:p>
    <w:p w:rsidR="00D02C6E" w:rsidRDefault="00D02C6E">
      <w:pPr>
        <w:pStyle w:val="ListParagraph"/>
        <w:ind w:left="0"/>
        <w:jc w:val="both"/>
        <w:rPr>
          <w:ins w:id="236" w:author="mila yani" w:date="2022-03-15T09:33:00Z"/>
        </w:rPr>
        <w:pPrChange w:id="237" w:author="mila yani" w:date="2022-03-14T17:50:00Z">
          <w:pPr>
            <w:jc w:val="center"/>
          </w:pPr>
        </w:pPrChange>
      </w:pPr>
    </w:p>
    <w:p w:rsidR="00D02C6E" w:rsidRDefault="00D02C6E">
      <w:pPr>
        <w:pStyle w:val="ListParagraph"/>
        <w:ind w:left="0"/>
        <w:jc w:val="both"/>
        <w:rPr>
          <w:ins w:id="238" w:author="mila yani" w:date="2022-03-15T09:33:00Z"/>
        </w:rPr>
        <w:pPrChange w:id="239" w:author="mila yani" w:date="2022-03-15T09:34:00Z">
          <w:pPr>
            <w:pStyle w:val="ListParagraph"/>
            <w:jc w:val="both"/>
          </w:pPr>
        </w:pPrChange>
      </w:pPr>
      <w:ins w:id="240" w:author="mila yani" w:date="2022-03-15T09:33:00Z">
        <w:r>
          <w:t>Contoh Memiliki Pola Pikir Tetap (Tampak/Kedengarannya positif)</w:t>
        </w:r>
      </w:ins>
    </w:p>
    <w:p w:rsidR="00D02C6E" w:rsidRDefault="00D02C6E">
      <w:pPr>
        <w:pStyle w:val="ListParagraph"/>
        <w:numPr>
          <w:ilvl w:val="0"/>
          <w:numId w:val="9"/>
        </w:numPr>
        <w:ind w:left="720"/>
        <w:jc w:val="both"/>
        <w:rPr>
          <w:ins w:id="241" w:author="mila yani" w:date="2022-03-15T09:33:00Z"/>
        </w:rPr>
        <w:pPrChange w:id="242" w:author="mila yani" w:date="2022-03-15T09:34:00Z">
          <w:pPr>
            <w:pStyle w:val="ListParagraph"/>
            <w:jc w:val="both"/>
          </w:pPr>
        </w:pPrChange>
      </w:pPr>
      <w:ins w:id="243" w:author="mila yani" w:date="2022-03-15T09:33:00Z">
        <w:r>
          <w:t xml:space="preserve">“Saya </w:t>
        </w:r>
        <w:proofErr w:type="gramStart"/>
        <w:r>
          <w:t>akan</w:t>
        </w:r>
        <w:proofErr w:type="gramEnd"/>
        <w:r>
          <w:t xml:space="preserve"> lebih percaya diri jika saya memiliki gelar Master.”</w:t>
        </w:r>
      </w:ins>
    </w:p>
    <w:p w:rsidR="00D02C6E" w:rsidRDefault="00D02C6E">
      <w:pPr>
        <w:pStyle w:val="ListParagraph"/>
        <w:numPr>
          <w:ilvl w:val="0"/>
          <w:numId w:val="9"/>
        </w:numPr>
        <w:ind w:left="720"/>
        <w:jc w:val="both"/>
        <w:rPr>
          <w:ins w:id="244" w:author="mila yani" w:date="2022-03-15T09:33:00Z"/>
        </w:rPr>
        <w:pPrChange w:id="245" w:author="mila yani" w:date="2022-03-15T09:34:00Z">
          <w:pPr>
            <w:pStyle w:val="ListParagraph"/>
            <w:jc w:val="both"/>
          </w:pPr>
        </w:pPrChange>
      </w:pPr>
      <w:ins w:id="246" w:author="mila yani" w:date="2022-03-15T09:33:00Z">
        <w:r>
          <w:t>“Presentasi saya semuanya bagus.”</w:t>
        </w:r>
      </w:ins>
    </w:p>
    <w:p w:rsidR="00D02C6E" w:rsidRDefault="00D02C6E">
      <w:pPr>
        <w:pStyle w:val="ListParagraph"/>
        <w:numPr>
          <w:ilvl w:val="0"/>
          <w:numId w:val="9"/>
        </w:numPr>
        <w:ind w:left="720"/>
        <w:jc w:val="both"/>
        <w:rPr>
          <w:ins w:id="247" w:author="mila yani" w:date="2022-03-15T09:33:00Z"/>
        </w:rPr>
        <w:pPrChange w:id="248" w:author="mila yani" w:date="2022-03-15T09:34:00Z">
          <w:pPr>
            <w:pStyle w:val="ListParagraph"/>
            <w:jc w:val="both"/>
          </w:pPr>
        </w:pPrChange>
      </w:pPr>
      <w:ins w:id="249" w:author="mila yani" w:date="2022-03-15T09:33:00Z">
        <w:r>
          <w:t>“Saya bangga pada diri sendiri jika saya bisa belajar sesuatu dengan sedikit usaha.”</w:t>
        </w:r>
      </w:ins>
    </w:p>
    <w:p w:rsidR="00D02C6E" w:rsidRDefault="00D02C6E">
      <w:pPr>
        <w:pStyle w:val="ListParagraph"/>
        <w:ind w:left="0"/>
        <w:jc w:val="both"/>
        <w:rPr>
          <w:ins w:id="250" w:author="mila yani" w:date="2022-03-15T09:35:00Z"/>
        </w:rPr>
        <w:pPrChange w:id="251" w:author="mila yani" w:date="2022-03-14T17:50:00Z">
          <w:pPr>
            <w:jc w:val="center"/>
          </w:pPr>
        </w:pPrChange>
      </w:pPr>
      <w:ins w:id="252" w:author="mila yani" w:date="2022-03-15T09:33:00Z">
        <w:r>
          <w:t xml:space="preserve">Pernyataan-pernyataan ini mungkin terdengar positif tetapi mungkin juga membuat Anda terjebak di dalam zona nyaman Anda atau membuat Anda berpikir bahwa Anda harus berada dalam situasi tertentu untuk dapat berhasil. Merayakan kemenangan kecil dapat meningkatkan kepositifan dalam hidup Anda, dan mindset berkembang </w:t>
        </w:r>
        <w:proofErr w:type="gramStart"/>
        <w:r>
          <w:t>akan</w:t>
        </w:r>
        <w:proofErr w:type="gramEnd"/>
        <w:r>
          <w:t xml:space="preserve"> membuat Anda berjuang untuk tujuan yang lebih besar.</w:t>
        </w:r>
      </w:ins>
    </w:p>
    <w:p w:rsidR="00D02C6E" w:rsidRDefault="00D02C6E">
      <w:pPr>
        <w:pStyle w:val="ListParagraph"/>
        <w:ind w:left="0"/>
        <w:jc w:val="both"/>
        <w:rPr>
          <w:ins w:id="253" w:author="mila yani" w:date="2022-03-15T09:35:00Z"/>
        </w:rPr>
        <w:pPrChange w:id="254" w:author="mila yani" w:date="2022-03-14T17:50:00Z">
          <w:pPr>
            <w:jc w:val="center"/>
          </w:pPr>
        </w:pPrChange>
      </w:pPr>
    </w:p>
    <w:p w:rsidR="00D02C6E" w:rsidRDefault="00D02C6E">
      <w:pPr>
        <w:pStyle w:val="ListParagraph"/>
        <w:ind w:left="0"/>
        <w:jc w:val="both"/>
        <w:rPr>
          <w:ins w:id="255" w:author="mila yani" w:date="2022-03-15T09:35:00Z"/>
        </w:rPr>
        <w:pPrChange w:id="256" w:author="mila yani" w:date="2022-03-14T17:50:00Z">
          <w:pPr>
            <w:jc w:val="center"/>
          </w:pPr>
        </w:pPrChange>
      </w:pPr>
    </w:p>
    <w:p w:rsidR="00D02C6E" w:rsidRDefault="00D02C6E">
      <w:pPr>
        <w:pStyle w:val="ListParagraph"/>
        <w:ind w:left="0"/>
        <w:jc w:val="both"/>
        <w:rPr>
          <w:ins w:id="257" w:author="mila yani" w:date="2022-03-15T09:35:00Z"/>
        </w:rPr>
        <w:pPrChange w:id="258" w:author="mila yani" w:date="2022-03-15T09:35:00Z">
          <w:pPr>
            <w:pStyle w:val="ListParagraph"/>
            <w:jc w:val="both"/>
          </w:pPr>
        </w:pPrChange>
      </w:pPr>
      <w:ins w:id="259" w:author="mila yani" w:date="2022-03-15T09:35:00Z">
        <w:r>
          <w:t xml:space="preserve">Ini adalah kisah yang akan mematahkan kepercayaan Anda pada bakat </w:t>
        </w:r>
        <w:proofErr w:type="gramStart"/>
        <w:r>
          <w:t>bawaan ...</w:t>
        </w:r>
        <w:proofErr w:type="gramEnd"/>
      </w:ins>
    </w:p>
    <w:p w:rsidR="00D02C6E" w:rsidRDefault="00D02C6E">
      <w:pPr>
        <w:pStyle w:val="ListParagraph"/>
        <w:ind w:left="0"/>
        <w:jc w:val="both"/>
        <w:rPr>
          <w:ins w:id="260" w:author="mila yani" w:date="2022-03-15T09:35:00Z"/>
        </w:rPr>
        <w:pPrChange w:id="261" w:author="mila yani" w:date="2022-03-15T09:35:00Z">
          <w:pPr>
            <w:pStyle w:val="ListParagraph"/>
            <w:jc w:val="both"/>
          </w:pPr>
        </w:pPrChange>
      </w:pPr>
      <w:ins w:id="262" w:author="mila yani" w:date="2022-03-15T09:35:00Z">
        <w:r>
          <w:t>Pria di tengah gambar adalah Yohanes Surya, seorang fisikawan dan pelatih terkenal Tim Fisika Nasional untuk Olimpiade sejak 1993. Dia terkenal karena membimbing siswa Papua, yang sering kehilangan haknya sebagai populasi paling buruk di negara ini, untuk memenangkan berbagai kompetisi nasional dan global.</w:t>
        </w:r>
      </w:ins>
    </w:p>
    <w:p w:rsidR="00D02C6E" w:rsidRDefault="00D02C6E" w:rsidP="00D02C6E">
      <w:pPr>
        <w:pStyle w:val="ListParagraph"/>
        <w:jc w:val="both"/>
        <w:rPr>
          <w:ins w:id="263" w:author="mila yani" w:date="2022-03-15T09:35:00Z"/>
        </w:rPr>
      </w:pPr>
    </w:p>
    <w:p w:rsidR="00D02C6E" w:rsidRDefault="00D02C6E">
      <w:pPr>
        <w:pStyle w:val="ListParagraph"/>
        <w:ind w:left="0"/>
        <w:jc w:val="both"/>
        <w:rPr>
          <w:ins w:id="264" w:author="mila yani" w:date="2022-03-15T09:40:00Z"/>
        </w:rPr>
        <w:pPrChange w:id="265" w:author="mila yani" w:date="2022-03-14T17:50:00Z">
          <w:pPr>
            <w:jc w:val="center"/>
          </w:pPr>
        </w:pPrChange>
      </w:pPr>
      <w:ins w:id="266" w:author="mila yani" w:date="2022-03-15T09:35:00Z">
        <w:r>
          <w:t>Kata-katanya yang terkenal adalah “tidak ada anak yang bodoh” (tidak ada anak bodoh). Dia percaya tidak ada individu yang “berperforma buruk” selama mereka memiliki pola pikir yang benar dan diajarkan dengan benar.</w:t>
        </w:r>
      </w:ins>
    </w:p>
    <w:p w:rsidR="00D02C6E" w:rsidRDefault="00D02C6E">
      <w:pPr>
        <w:pStyle w:val="ListParagraph"/>
        <w:ind w:left="0"/>
        <w:jc w:val="both"/>
        <w:rPr>
          <w:ins w:id="267" w:author="mila yani" w:date="2022-03-15T09:40:00Z"/>
        </w:rPr>
        <w:pPrChange w:id="268" w:author="mila yani" w:date="2022-03-14T17:50:00Z">
          <w:pPr>
            <w:jc w:val="center"/>
          </w:pPr>
        </w:pPrChange>
      </w:pPr>
    </w:p>
    <w:p w:rsidR="00D02C6E" w:rsidRPr="00D02C6E" w:rsidRDefault="00D02C6E">
      <w:pPr>
        <w:pStyle w:val="ListParagraph"/>
        <w:ind w:left="0"/>
        <w:jc w:val="both"/>
        <w:rPr>
          <w:ins w:id="269" w:author="mila yani" w:date="2022-03-15T09:40:00Z"/>
          <w:b/>
          <w:rPrChange w:id="270" w:author="mila yani" w:date="2022-03-15T09:40:00Z">
            <w:rPr>
              <w:ins w:id="271" w:author="mila yani" w:date="2022-03-15T09:40:00Z"/>
            </w:rPr>
          </w:rPrChange>
        </w:rPr>
        <w:pPrChange w:id="272" w:author="mila yani" w:date="2022-03-15T09:40:00Z">
          <w:pPr>
            <w:pStyle w:val="ListParagraph"/>
            <w:jc w:val="both"/>
          </w:pPr>
        </w:pPrChange>
      </w:pPr>
      <w:ins w:id="273" w:author="mila yani" w:date="2022-03-15T09:40:00Z">
        <w:r w:rsidRPr="00D02C6E">
          <w:rPr>
            <w:b/>
            <w:rPrChange w:id="274" w:author="mila yani" w:date="2022-03-15T09:40:00Z">
              <w:rPr/>
            </w:rPrChange>
          </w:rPr>
          <w:t>Ini adalah bagaimana mindset berkembang melihat hal-hal ini.</w:t>
        </w:r>
      </w:ins>
    </w:p>
    <w:p w:rsidR="00D02C6E" w:rsidRDefault="00D02C6E">
      <w:pPr>
        <w:pStyle w:val="ListParagraph"/>
        <w:numPr>
          <w:ilvl w:val="0"/>
          <w:numId w:val="10"/>
        </w:numPr>
        <w:jc w:val="both"/>
        <w:rPr>
          <w:ins w:id="275" w:author="mila yani" w:date="2022-03-15T09:40:00Z"/>
        </w:rPr>
        <w:pPrChange w:id="276" w:author="mila yani" w:date="2022-03-15T09:41:00Z">
          <w:pPr>
            <w:pStyle w:val="ListParagraph"/>
            <w:jc w:val="both"/>
          </w:pPr>
        </w:pPrChange>
      </w:pPr>
      <w:ins w:id="277" w:author="mila yani" w:date="2022-03-15T09:40:00Z">
        <w:r>
          <w:t>Keinginan: Saya ingin belajar hal-hal baru.</w:t>
        </w:r>
      </w:ins>
      <w:ins w:id="278" w:author="mila yani" w:date="2022-03-15T09:41:00Z">
        <w:r>
          <w:t xml:space="preserve"> </w:t>
        </w:r>
      </w:ins>
      <w:ins w:id="279" w:author="mila yani" w:date="2022-03-15T09:40:00Z">
        <w:r>
          <w:t>Saya berani mengambil risiko.</w:t>
        </w:r>
      </w:ins>
    </w:p>
    <w:p w:rsidR="00D02C6E" w:rsidRDefault="00D02C6E">
      <w:pPr>
        <w:pStyle w:val="ListParagraph"/>
        <w:numPr>
          <w:ilvl w:val="0"/>
          <w:numId w:val="10"/>
        </w:numPr>
        <w:jc w:val="both"/>
        <w:rPr>
          <w:ins w:id="280" w:author="mila yani" w:date="2022-03-15T09:40:00Z"/>
        </w:rPr>
        <w:pPrChange w:id="281" w:author="mila yani" w:date="2022-03-15T09:41:00Z">
          <w:pPr>
            <w:pStyle w:val="ListParagraph"/>
            <w:jc w:val="both"/>
          </w:pPr>
        </w:pPrChange>
      </w:pPr>
      <w:proofErr w:type="gramStart"/>
      <w:ins w:id="282" w:author="mila yani" w:date="2022-03-15T09:40:00Z">
        <w:r>
          <w:t>keterampilan</w:t>
        </w:r>
        <w:proofErr w:type="gramEnd"/>
        <w:r>
          <w:t>: Apakah ini benar-benar karya terbaik saya?</w:t>
        </w:r>
      </w:ins>
      <w:ins w:id="283" w:author="mila yani" w:date="2022-03-15T09:41:00Z">
        <w:r>
          <w:t xml:space="preserve"> </w:t>
        </w:r>
      </w:ins>
      <w:proofErr w:type="gramStart"/>
      <w:ins w:id="284" w:author="mila yani" w:date="2022-03-15T09:40:00Z">
        <w:r>
          <w:t>Apa</w:t>
        </w:r>
        <w:proofErr w:type="gramEnd"/>
        <w:r>
          <w:t xml:space="preserve"> lagi yang bisa saya tingkatkan?</w:t>
        </w:r>
      </w:ins>
    </w:p>
    <w:p w:rsidR="00D02C6E" w:rsidRDefault="00D02C6E">
      <w:pPr>
        <w:pStyle w:val="ListParagraph"/>
        <w:numPr>
          <w:ilvl w:val="0"/>
          <w:numId w:val="10"/>
        </w:numPr>
        <w:jc w:val="both"/>
        <w:rPr>
          <w:ins w:id="285" w:author="mila yani" w:date="2022-03-15T09:40:00Z"/>
        </w:rPr>
        <w:pPrChange w:id="286" w:author="mila yani" w:date="2022-03-15T09:41:00Z">
          <w:pPr>
            <w:pStyle w:val="ListParagraph"/>
            <w:jc w:val="both"/>
          </w:pPr>
        </w:pPrChange>
      </w:pPr>
      <w:ins w:id="287" w:author="mila yani" w:date="2022-03-15T09:40:00Z">
        <w:r>
          <w:t>Upaya: Saya tahu ini akan membantu saya Meskipun itu sulit</w:t>
        </w:r>
      </w:ins>
    </w:p>
    <w:p w:rsidR="00D02C6E" w:rsidRDefault="00D02C6E">
      <w:pPr>
        <w:pStyle w:val="ListParagraph"/>
        <w:numPr>
          <w:ilvl w:val="0"/>
          <w:numId w:val="10"/>
        </w:numPr>
        <w:jc w:val="both"/>
        <w:rPr>
          <w:ins w:id="288" w:author="mila yani" w:date="2022-03-15T09:40:00Z"/>
        </w:rPr>
        <w:pPrChange w:id="289" w:author="mila yani" w:date="2022-03-15T09:41:00Z">
          <w:pPr>
            <w:pStyle w:val="ListParagraph"/>
            <w:jc w:val="both"/>
          </w:pPr>
        </w:pPrChange>
      </w:pPr>
      <w:ins w:id="290" w:author="mila yani" w:date="2022-03-15T09:40:00Z">
        <w:r>
          <w:t>Kemunduran: Saya akan menggunakan strategi lain;</w:t>
        </w:r>
      </w:ins>
      <w:ins w:id="291" w:author="mila yani" w:date="2022-03-15T09:41:00Z">
        <w:r>
          <w:t xml:space="preserve"> </w:t>
        </w:r>
      </w:ins>
      <w:ins w:id="292" w:author="mila yani" w:date="2022-03-15T09:40:00Z">
        <w:r>
          <w:t>kesalahan saya membantu saya belajar</w:t>
        </w:r>
      </w:ins>
    </w:p>
    <w:p w:rsidR="00D02C6E" w:rsidRDefault="00D02C6E">
      <w:pPr>
        <w:pStyle w:val="ListParagraph"/>
        <w:numPr>
          <w:ilvl w:val="0"/>
          <w:numId w:val="10"/>
        </w:numPr>
        <w:jc w:val="both"/>
        <w:rPr>
          <w:ins w:id="293" w:author="mila yani" w:date="2022-03-15T09:40:00Z"/>
        </w:rPr>
        <w:pPrChange w:id="294" w:author="mila yani" w:date="2022-03-15T09:41:00Z">
          <w:pPr>
            <w:pStyle w:val="ListParagraph"/>
            <w:jc w:val="both"/>
          </w:pPr>
        </w:pPrChange>
      </w:pPr>
      <w:ins w:id="295" w:author="mila yani" w:date="2022-03-15T09:40:00Z">
        <w:r>
          <w:t>Masukan</w:t>
        </w:r>
        <w:proofErr w:type="gramStart"/>
        <w:r>
          <w:t>:Saya</w:t>
        </w:r>
        <w:proofErr w:type="gramEnd"/>
        <w:r>
          <w:t xml:space="preserve"> mengakui kelemahan saya,</w:t>
        </w:r>
      </w:ins>
      <w:ins w:id="296" w:author="mila yani" w:date="2022-03-15T09:41:00Z">
        <w:r>
          <w:t xml:space="preserve"> </w:t>
        </w:r>
      </w:ins>
      <w:ins w:id="297" w:author="mila yani" w:date="2022-03-15T09:40:00Z">
        <w:r>
          <w:t>Dan saya tahu apa yang harus diperbaiki.</w:t>
        </w:r>
      </w:ins>
    </w:p>
    <w:p w:rsidR="00D02C6E" w:rsidRDefault="00D02C6E">
      <w:pPr>
        <w:pStyle w:val="ListParagraph"/>
        <w:numPr>
          <w:ilvl w:val="0"/>
          <w:numId w:val="10"/>
        </w:numPr>
        <w:jc w:val="both"/>
        <w:rPr>
          <w:ins w:id="298" w:author="mila yani" w:date="2022-03-15T09:48:00Z"/>
        </w:rPr>
        <w:pPrChange w:id="299" w:author="mila yani" w:date="2022-03-15T09:41:00Z">
          <w:pPr>
            <w:jc w:val="center"/>
          </w:pPr>
        </w:pPrChange>
      </w:pPr>
      <w:ins w:id="300" w:author="mila yani" w:date="2022-03-15T09:40:00Z">
        <w:r>
          <w:t>Rekan Berbakat: Saya ingin tahu bagaimana mereka melakukannya.</w:t>
        </w:r>
      </w:ins>
      <w:ins w:id="301" w:author="mila yani" w:date="2022-03-15T09:41:00Z">
        <w:r>
          <w:t xml:space="preserve"> </w:t>
        </w:r>
      </w:ins>
      <w:ins w:id="302" w:author="mila yani" w:date="2022-03-15T09:40:00Z">
        <w:r>
          <w:t>Biarkan saya mencoba mencari tahu</w:t>
        </w:r>
      </w:ins>
    </w:p>
    <w:p w:rsidR="00D02C6E" w:rsidRDefault="00D02C6E">
      <w:pPr>
        <w:pStyle w:val="ListParagraph"/>
        <w:ind w:left="360"/>
        <w:jc w:val="both"/>
        <w:rPr>
          <w:ins w:id="303" w:author="mila yani" w:date="2022-03-15T09:48:00Z"/>
        </w:rPr>
        <w:pPrChange w:id="304" w:author="mila yani" w:date="2022-03-15T09:48:00Z">
          <w:pPr>
            <w:jc w:val="center"/>
          </w:pPr>
        </w:pPrChange>
      </w:pPr>
    </w:p>
    <w:p w:rsidR="00D02C6E" w:rsidRPr="00D02C6E" w:rsidRDefault="00D02C6E">
      <w:pPr>
        <w:pStyle w:val="ListParagraph"/>
        <w:ind w:left="0"/>
        <w:jc w:val="both"/>
        <w:rPr>
          <w:ins w:id="305" w:author="mila yani" w:date="2022-03-15T09:48:00Z"/>
          <w:b/>
          <w:rPrChange w:id="306" w:author="mila yani" w:date="2022-03-15T09:49:00Z">
            <w:rPr>
              <w:ins w:id="307" w:author="mila yani" w:date="2022-03-15T09:48:00Z"/>
            </w:rPr>
          </w:rPrChange>
        </w:rPr>
        <w:pPrChange w:id="308" w:author="mila yani" w:date="2022-03-15T09:49:00Z">
          <w:pPr>
            <w:pStyle w:val="ListParagraph"/>
            <w:jc w:val="both"/>
          </w:pPr>
        </w:pPrChange>
      </w:pPr>
      <w:ins w:id="309" w:author="mila yani" w:date="2022-03-15T09:48:00Z">
        <w:r w:rsidRPr="00D02C6E">
          <w:rPr>
            <w:b/>
            <w:rPrChange w:id="310" w:author="mila yani" w:date="2022-03-15T09:49:00Z">
              <w:rPr/>
            </w:rPrChange>
          </w:rPr>
          <w:t>Alih-alih memiliki Pola Pikir Tetap seperti:</w:t>
        </w:r>
      </w:ins>
    </w:p>
    <w:p w:rsidR="00D02C6E" w:rsidRDefault="00D02C6E" w:rsidP="00D02C6E">
      <w:pPr>
        <w:pStyle w:val="ListParagraph"/>
        <w:jc w:val="both"/>
        <w:rPr>
          <w:ins w:id="311" w:author="mila yani" w:date="2022-03-15T09:49:00Z"/>
        </w:rPr>
        <w:sectPr w:rsidR="00D02C6E">
          <w:pgSz w:w="12240" w:h="15840"/>
          <w:pgMar w:top="1440" w:right="1440" w:bottom="1440" w:left="1440" w:header="720" w:footer="720" w:gutter="0"/>
          <w:cols w:space="720"/>
          <w:docGrid w:linePitch="360"/>
        </w:sectPr>
      </w:pPr>
    </w:p>
    <w:p w:rsidR="00D02C6E" w:rsidRDefault="00D02C6E">
      <w:pPr>
        <w:pStyle w:val="ListParagraph"/>
        <w:numPr>
          <w:ilvl w:val="0"/>
          <w:numId w:val="12"/>
        </w:numPr>
        <w:jc w:val="both"/>
        <w:rPr>
          <w:ins w:id="312" w:author="mila yani" w:date="2022-03-15T09:48:00Z"/>
        </w:rPr>
        <w:pPrChange w:id="313" w:author="mila yani" w:date="2022-03-15T09:50:00Z">
          <w:pPr>
            <w:pStyle w:val="ListParagraph"/>
            <w:jc w:val="both"/>
          </w:pPr>
        </w:pPrChange>
      </w:pPr>
      <w:ins w:id="314" w:author="mila yani" w:date="2022-03-15T09:48:00Z">
        <w:r>
          <w:t>saya menyerah</w:t>
        </w:r>
      </w:ins>
    </w:p>
    <w:p w:rsidR="00D02C6E" w:rsidRDefault="00D02C6E">
      <w:pPr>
        <w:pStyle w:val="ListParagraph"/>
        <w:numPr>
          <w:ilvl w:val="0"/>
          <w:numId w:val="12"/>
        </w:numPr>
        <w:jc w:val="both"/>
        <w:rPr>
          <w:ins w:id="315" w:author="mila yani" w:date="2022-03-15T09:48:00Z"/>
        </w:rPr>
        <w:pPrChange w:id="316" w:author="mila yani" w:date="2022-03-15T09:50:00Z">
          <w:pPr>
            <w:pStyle w:val="ListParagraph"/>
            <w:jc w:val="both"/>
          </w:pPr>
        </w:pPrChange>
      </w:pPr>
      <w:ins w:id="317" w:author="mila yani" w:date="2022-03-15T09:48:00Z">
        <w:r>
          <w:t>Ini cukup baik</w:t>
        </w:r>
      </w:ins>
    </w:p>
    <w:p w:rsidR="00D02C6E" w:rsidRDefault="00D02C6E">
      <w:pPr>
        <w:pStyle w:val="ListParagraph"/>
        <w:numPr>
          <w:ilvl w:val="0"/>
          <w:numId w:val="12"/>
        </w:numPr>
        <w:jc w:val="both"/>
        <w:rPr>
          <w:ins w:id="318" w:author="mila yani" w:date="2022-03-15T09:48:00Z"/>
        </w:rPr>
        <w:pPrChange w:id="319" w:author="mila yani" w:date="2022-03-15T09:50:00Z">
          <w:pPr>
            <w:pStyle w:val="ListParagraph"/>
            <w:jc w:val="both"/>
          </w:pPr>
        </w:pPrChange>
      </w:pPr>
      <w:ins w:id="320" w:author="mila yani" w:date="2022-03-15T09:48:00Z">
        <w:r>
          <w:t>Ini terlalu sulit</w:t>
        </w:r>
      </w:ins>
    </w:p>
    <w:p w:rsidR="00D02C6E" w:rsidRDefault="00D02C6E">
      <w:pPr>
        <w:pStyle w:val="ListParagraph"/>
        <w:numPr>
          <w:ilvl w:val="0"/>
          <w:numId w:val="12"/>
        </w:numPr>
        <w:jc w:val="both"/>
        <w:rPr>
          <w:ins w:id="321" w:author="mila yani" w:date="2022-03-15T09:48:00Z"/>
        </w:rPr>
        <w:pPrChange w:id="322" w:author="mila yani" w:date="2022-03-15T09:50:00Z">
          <w:pPr>
            <w:pStyle w:val="ListParagraph"/>
            <w:jc w:val="both"/>
          </w:pPr>
        </w:pPrChange>
      </w:pPr>
      <w:ins w:id="323" w:author="mila yani" w:date="2022-03-15T09:48:00Z">
        <w:r>
          <w:t>Saya membuat kesalahan</w:t>
        </w:r>
      </w:ins>
    </w:p>
    <w:p w:rsidR="00D02C6E" w:rsidRDefault="00D02C6E">
      <w:pPr>
        <w:pStyle w:val="ListParagraph"/>
        <w:numPr>
          <w:ilvl w:val="0"/>
          <w:numId w:val="12"/>
        </w:numPr>
        <w:jc w:val="both"/>
        <w:rPr>
          <w:ins w:id="324" w:author="mila yani" w:date="2022-03-15T09:48:00Z"/>
        </w:rPr>
        <w:pPrChange w:id="325" w:author="mila yani" w:date="2022-03-15T09:50:00Z">
          <w:pPr>
            <w:pStyle w:val="ListParagraph"/>
            <w:jc w:val="both"/>
          </w:pPr>
        </w:pPrChange>
      </w:pPr>
      <w:ins w:id="326" w:author="mila yani" w:date="2022-03-15T09:48:00Z">
        <w:r>
          <w:t>Saya tidak bisa melakukannya</w:t>
        </w:r>
      </w:ins>
    </w:p>
    <w:p w:rsidR="00D02C6E" w:rsidRDefault="00D02C6E">
      <w:pPr>
        <w:pStyle w:val="ListParagraph"/>
        <w:numPr>
          <w:ilvl w:val="0"/>
          <w:numId w:val="12"/>
        </w:numPr>
        <w:jc w:val="both"/>
        <w:rPr>
          <w:ins w:id="327" w:author="mila yani" w:date="2022-03-15T09:48:00Z"/>
        </w:rPr>
        <w:pPrChange w:id="328" w:author="mila yani" w:date="2022-03-15T09:50:00Z">
          <w:pPr>
            <w:pStyle w:val="ListParagraph"/>
            <w:jc w:val="both"/>
          </w:pPr>
        </w:pPrChange>
      </w:pPr>
      <w:ins w:id="329" w:author="mila yani" w:date="2022-03-15T09:48:00Z">
        <w:r>
          <w:t>Mereka lebih baik dalam melakukan</w:t>
        </w:r>
      </w:ins>
    </w:p>
    <w:p w:rsidR="00D02C6E" w:rsidRDefault="00D02C6E">
      <w:pPr>
        <w:pStyle w:val="ListParagraph"/>
        <w:numPr>
          <w:ilvl w:val="0"/>
          <w:numId w:val="12"/>
        </w:numPr>
        <w:jc w:val="both"/>
        <w:rPr>
          <w:ins w:id="330" w:author="mila yani" w:date="2022-03-15T09:48:00Z"/>
        </w:rPr>
        <w:pPrChange w:id="331" w:author="mila yani" w:date="2022-03-15T09:50:00Z">
          <w:pPr>
            <w:pStyle w:val="ListParagraph"/>
            <w:jc w:val="both"/>
          </w:pPr>
        </w:pPrChange>
      </w:pPr>
      <w:ins w:id="332" w:author="mila yani" w:date="2022-03-15T09:48:00Z">
        <w:r>
          <w:t>Cara itu tidak berhasil</w:t>
        </w:r>
      </w:ins>
    </w:p>
    <w:p w:rsidR="00D02C6E" w:rsidRDefault="00D02C6E">
      <w:pPr>
        <w:pStyle w:val="ListParagraph"/>
        <w:numPr>
          <w:ilvl w:val="0"/>
          <w:numId w:val="12"/>
        </w:numPr>
        <w:jc w:val="both"/>
        <w:rPr>
          <w:ins w:id="333" w:author="mila yani" w:date="2022-03-15T09:48:00Z"/>
        </w:rPr>
        <w:pPrChange w:id="334" w:author="mila yani" w:date="2022-03-15T09:50:00Z">
          <w:pPr>
            <w:pStyle w:val="ListParagraph"/>
            <w:jc w:val="both"/>
          </w:pPr>
        </w:pPrChange>
      </w:pPr>
      <w:ins w:id="335" w:author="mila yani" w:date="2022-03-15T09:48:00Z">
        <w:r>
          <w:t>Saya menghindari tantangan</w:t>
        </w:r>
      </w:ins>
    </w:p>
    <w:p w:rsidR="00D02C6E" w:rsidRDefault="00D02C6E">
      <w:pPr>
        <w:pStyle w:val="ListParagraph"/>
        <w:numPr>
          <w:ilvl w:val="0"/>
          <w:numId w:val="12"/>
        </w:numPr>
        <w:jc w:val="both"/>
        <w:rPr>
          <w:ins w:id="336" w:author="mila yani" w:date="2022-03-15T09:48:00Z"/>
        </w:rPr>
        <w:pPrChange w:id="337" w:author="mila yani" w:date="2022-03-15T09:50:00Z">
          <w:pPr>
            <w:pStyle w:val="ListParagraph"/>
            <w:jc w:val="both"/>
          </w:pPr>
        </w:pPrChange>
      </w:pPr>
      <w:ins w:id="338" w:author="mila yani" w:date="2022-03-15T09:48:00Z">
        <w:r>
          <w:t>Saya tidak memiliki bakat</w:t>
        </w:r>
      </w:ins>
    </w:p>
    <w:p w:rsidR="00D02C6E" w:rsidRDefault="00D02C6E">
      <w:pPr>
        <w:pStyle w:val="ListParagraph"/>
        <w:numPr>
          <w:ilvl w:val="0"/>
          <w:numId w:val="12"/>
        </w:numPr>
        <w:jc w:val="both"/>
        <w:rPr>
          <w:ins w:id="339" w:author="mila yani" w:date="2022-03-15T09:48:00Z"/>
        </w:rPr>
        <w:pPrChange w:id="340" w:author="mila yani" w:date="2022-03-15T09:50:00Z">
          <w:pPr>
            <w:pStyle w:val="ListParagraph"/>
            <w:jc w:val="both"/>
          </w:pPr>
        </w:pPrChange>
      </w:pPr>
      <w:ins w:id="341" w:author="mila yani" w:date="2022-03-15T09:48:00Z">
        <w:r>
          <w:t>Saya tidak perlu mencari masukan</w:t>
        </w:r>
      </w:ins>
    </w:p>
    <w:p w:rsidR="00D02C6E" w:rsidRDefault="00D02C6E" w:rsidP="00D02C6E">
      <w:pPr>
        <w:pStyle w:val="ListParagraph"/>
        <w:jc w:val="both"/>
        <w:rPr>
          <w:ins w:id="342" w:author="mila yani" w:date="2022-03-15T09:49:00Z"/>
        </w:rPr>
        <w:sectPr w:rsidR="00D02C6E" w:rsidSect="00D02C6E">
          <w:type w:val="continuous"/>
          <w:pgSz w:w="12240" w:h="15840"/>
          <w:pgMar w:top="1440" w:right="1440" w:bottom="1440" w:left="1440" w:header="720" w:footer="720" w:gutter="0"/>
          <w:cols w:num="3" w:space="720"/>
          <w:docGrid w:linePitch="360"/>
          <w:sectPrChange w:id="343" w:author="mila yani" w:date="2022-03-15T09:49:00Z">
            <w:sectPr w:rsidR="00D02C6E" w:rsidSect="00D02C6E">
              <w:pgMar w:top="1440" w:right="1440" w:bottom="1440" w:left="1440" w:header="720" w:footer="720" w:gutter="0"/>
              <w:cols w:num="1"/>
            </w:sectPr>
          </w:sectPrChange>
        </w:sectPr>
      </w:pPr>
    </w:p>
    <w:p w:rsidR="00D02C6E" w:rsidRDefault="00D02C6E">
      <w:pPr>
        <w:pStyle w:val="ListParagraph"/>
        <w:jc w:val="both"/>
        <w:rPr>
          <w:ins w:id="344" w:author="mila yani" w:date="2022-03-15T09:49:00Z"/>
        </w:rPr>
      </w:pPr>
    </w:p>
    <w:p w:rsidR="00D02C6E" w:rsidRPr="00D02C6E" w:rsidRDefault="00D02C6E">
      <w:pPr>
        <w:pStyle w:val="ListParagraph"/>
        <w:ind w:left="0"/>
        <w:jc w:val="both"/>
        <w:rPr>
          <w:ins w:id="345" w:author="mila yani" w:date="2022-03-15T09:48:00Z"/>
          <w:b/>
          <w:rPrChange w:id="346" w:author="mila yani" w:date="2022-03-15T09:49:00Z">
            <w:rPr>
              <w:ins w:id="347" w:author="mila yani" w:date="2022-03-15T09:48:00Z"/>
            </w:rPr>
          </w:rPrChange>
        </w:rPr>
        <w:pPrChange w:id="348" w:author="mila yani" w:date="2022-03-15T09:49:00Z">
          <w:pPr>
            <w:pStyle w:val="ListParagraph"/>
            <w:jc w:val="both"/>
          </w:pPr>
        </w:pPrChange>
      </w:pPr>
      <w:ins w:id="349" w:author="mila yani" w:date="2022-03-15T09:48:00Z">
        <w:r w:rsidRPr="00D02C6E">
          <w:rPr>
            <w:b/>
            <w:rPrChange w:id="350" w:author="mila yani" w:date="2022-03-15T09:49:00Z">
              <w:rPr/>
            </w:rPrChange>
          </w:rPr>
          <w:t xml:space="preserve">Perspektif </w:t>
        </w:r>
      </w:ins>
      <w:ins w:id="351" w:author="mila yani" w:date="2022-03-15T09:49:00Z">
        <w:r w:rsidRPr="00D02C6E">
          <w:rPr>
            <w:b/>
            <w:rPrChange w:id="352" w:author="mila yani" w:date="2022-03-15T09:49:00Z">
              <w:rPr/>
            </w:rPrChange>
          </w:rPr>
          <w:t xml:space="preserve">Dari </w:t>
        </w:r>
      </w:ins>
      <w:ins w:id="353" w:author="mila yani" w:date="2022-03-15T09:48:00Z">
        <w:r w:rsidRPr="00D02C6E">
          <w:rPr>
            <w:b/>
            <w:rPrChange w:id="354" w:author="mila yani" w:date="2022-03-15T09:49:00Z">
              <w:rPr/>
            </w:rPrChange>
          </w:rPr>
          <w:t>Pola Pikir Pertumbuhan seperti:</w:t>
        </w:r>
      </w:ins>
    </w:p>
    <w:p w:rsidR="00D02C6E" w:rsidRDefault="00D02C6E" w:rsidP="00D02C6E">
      <w:pPr>
        <w:pStyle w:val="ListParagraph"/>
        <w:ind w:left="0"/>
        <w:jc w:val="both"/>
        <w:rPr>
          <w:ins w:id="355" w:author="mila yani" w:date="2022-03-15T09:50:00Z"/>
        </w:rPr>
        <w:sectPr w:rsidR="00D02C6E" w:rsidSect="00D02C6E">
          <w:type w:val="continuous"/>
          <w:pgSz w:w="12240" w:h="15840"/>
          <w:pgMar w:top="1440" w:right="1440" w:bottom="1440" w:left="1440" w:header="720" w:footer="720" w:gutter="0"/>
          <w:cols w:space="720"/>
          <w:docGrid w:linePitch="360"/>
        </w:sectPr>
      </w:pPr>
    </w:p>
    <w:p w:rsidR="00D02C6E" w:rsidRDefault="00D02C6E">
      <w:pPr>
        <w:pStyle w:val="ListParagraph"/>
        <w:numPr>
          <w:ilvl w:val="0"/>
          <w:numId w:val="11"/>
        </w:numPr>
        <w:jc w:val="both"/>
        <w:rPr>
          <w:ins w:id="356" w:author="mila yani" w:date="2022-03-15T09:48:00Z"/>
        </w:rPr>
        <w:pPrChange w:id="357" w:author="mila yani" w:date="2022-03-15T09:50:00Z">
          <w:pPr>
            <w:pStyle w:val="ListParagraph"/>
            <w:jc w:val="both"/>
          </w:pPr>
        </w:pPrChange>
      </w:pPr>
      <w:ins w:id="358" w:author="mila yani" w:date="2022-03-15T09:48:00Z">
        <w:r>
          <w:t>Saya akan menggunakan cara yang berbeda</w:t>
        </w:r>
      </w:ins>
    </w:p>
    <w:p w:rsidR="00D02C6E" w:rsidRDefault="00D02C6E">
      <w:pPr>
        <w:pStyle w:val="ListParagraph"/>
        <w:numPr>
          <w:ilvl w:val="0"/>
          <w:numId w:val="11"/>
        </w:numPr>
        <w:jc w:val="both"/>
        <w:rPr>
          <w:ins w:id="359" w:author="mila yani" w:date="2022-03-15T09:48:00Z"/>
        </w:rPr>
        <w:pPrChange w:id="360" w:author="mila yani" w:date="2022-03-15T09:50:00Z">
          <w:pPr>
            <w:pStyle w:val="ListParagraph"/>
            <w:jc w:val="both"/>
          </w:pPr>
        </w:pPrChange>
      </w:pPr>
      <w:ins w:id="361" w:author="mila yani" w:date="2022-03-15T09:48:00Z">
        <w:r>
          <w:t>Apakah ini yang terbaik yang bisa saya lakukan?</w:t>
        </w:r>
      </w:ins>
    </w:p>
    <w:p w:rsidR="00D02C6E" w:rsidRDefault="00D02C6E">
      <w:pPr>
        <w:pStyle w:val="ListParagraph"/>
        <w:numPr>
          <w:ilvl w:val="0"/>
          <w:numId w:val="11"/>
        </w:numPr>
        <w:jc w:val="both"/>
        <w:rPr>
          <w:ins w:id="362" w:author="mila yani" w:date="2022-03-15T09:48:00Z"/>
        </w:rPr>
        <w:pPrChange w:id="363" w:author="mila yani" w:date="2022-03-15T09:50:00Z">
          <w:pPr>
            <w:pStyle w:val="ListParagraph"/>
            <w:jc w:val="both"/>
          </w:pPr>
        </w:pPrChange>
      </w:pPr>
      <w:ins w:id="364" w:author="mila yani" w:date="2022-03-15T09:48:00Z">
        <w:r>
          <w:t>Saya hanya perlu lebih banyak waktu dan usaha</w:t>
        </w:r>
      </w:ins>
    </w:p>
    <w:p w:rsidR="00D02C6E" w:rsidRDefault="00D02C6E">
      <w:pPr>
        <w:pStyle w:val="ListParagraph"/>
        <w:numPr>
          <w:ilvl w:val="0"/>
          <w:numId w:val="11"/>
        </w:numPr>
        <w:jc w:val="both"/>
        <w:rPr>
          <w:ins w:id="365" w:author="mila yani" w:date="2022-03-15T09:48:00Z"/>
        </w:rPr>
        <w:pPrChange w:id="366" w:author="mila yani" w:date="2022-03-15T09:50:00Z">
          <w:pPr>
            <w:pStyle w:val="ListParagraph"/>
            <w:jc w:val="both"/>
          </w:pPr>
        </w:pPrChange>
      </w:pPr>
      <w:proofErr w:type="gramStart"/>
      <w:ins w:id="367" w:author="mila yani" w:date="2022-03-15T09:48:00Z">
        <w:r>
          <w:t>Apa</w:t>
        </w:r>
        <w:proofErr w:type="gramEnd"/>
        <w:r>
          <w:t xml:space="preserve"> yang harus saya lakukan lebih baik lain kali?</w:t>
        </w:r>
      </w:ins>
    </w:p>
    <w:p w:rsidR="00D02C6E" w:rsidRDefault="00D02C6E">
      <w:pPr>
        <w:pStyle w:val="ListParagraph"/>
        <w:numPr>
          <w:ilvl w:val="0"/>
          <w:numId w:val="11"/>
        </w:numPr>
        <w:jc w:val="both"/>
        <w:rPr>
          <w:ins w:id="368" w:author="mila yani" w:date="2022-03-15T09:48:00Z"/>
        </w:rPr>
        <w:pPrChange w:id="369" w:author="mila yani" w:date="2022-03-15T09:50:00Z">
          <w:pPr>
            <w:pStyle w:val="ListParagraph"/>
            <w:jc w:val="both"/>
          </w:pPr>
        </w:pPrChange>
      </w:pPr>
      <w:ins w:id="370" w:author="mila yani" w:date="2022-03-15T09:48:00Z">
        <w:r>
          <w:t>Saya akan belajar bagaimana melakukannya</w:t>
        </w:r>
      </w:ins>
    </w:p>
    <w:p w:rsidR="00D02C6E" w:rsidRDefault="00D02C6E">
      <w:pPr>
        <w:pStyle w:val="ListParagraph"/>
        <w:numPr>
          <w:ilvl w:val="0"/>
          <w:numId w:val="11"/>
        </w:numPr>
        <w:jc w:val="both"/>
        <w:rPr>
          <w:ins w:id="371" w:author="mila yani" w:date="2022-03-15T09:48:00Z"/>
        </w:rPr>
        <w:pPrChange w:id="372" w:author="mila yani" w:date="2022-03-15T09:50:00Z">
          <w:pPr>
            <w:pStyle w:val="ListParagraph"/>
            <w:jc w:val="both"/>
          </w:pPr>
        </w:pPrChange>
      </w:pPr>
      <w:proofErr w:type="gramStart"/>
      <w:ins w:id="373" w:author="mila yani" w:date="2022-03-15T09:48:00Z">
        <w:r>
          <w:t>Apa</w:t>
        </w:r>
        <w:proofErr w:type="gramEnd"/>
        <w:r>
          <w:t xml:space="preserve"> yang bisa saya pelajari dari mereka?</w:t>
        </w:r>
      </w:ins>
    </w:p>
    <w:p w:rsidR="00D02C6E" w:rsidRDefault="00D02C6E">
      <w:pPr>
        <w:pStyle w:val="ListParagraph"/>
        <w:numPr>
          <w:ilvl w:val="0"/>
          <w:numId w:val="11"/>
        </w:numPr>
        <w:jc w:val="both"/>
        <w:rPr>
          <w:ins w:id="374" w:author="mila yani" w:date="2022-03-15T09:48:00Z"/>
        </w:rPr>
        <w:pPrChange w:id="375" w:author="mila yani" w:date="2022-03-15T09:50:00Z">
          <w:pPr>
            <w:pStyle w:val="ListParagraph"/>
            <w:jc w:val="both"/>
          </w:pPr>
        </w:pPrChange>
      </w:pPr>
      <w:ins w:id="376" w:author="mila yani" w:date="2022-03-15T09:48:00Z">
        <w:r>
          <w:t>Saya akan mencoba cara yang berbeda</w:t>
        </w:r>
      </w:ins>
    </w:p>
    <w:p w:rsidR="00D02C6E" w:rsidRDefault="00D02C6E">
      <w:pPr>
        <w:pStyle w:val="ListParagraph"/>
        <w:numPr>
          <w:ilvl w:val="0"/>
          <w:numId w:val="11"/>
        </w:numPr>
        <w:jc w:val="both"/>
        <w:rPr>
          <w:ins w:id="377" w:author="mila yani" w:date="2022-03-15T09:48:00Z"/>
        </w:rPr>
        <w:pPrChange w:id="378" w:author="mila yani" w:date="2022-03-15T09:50:00Z">
          <w:pPr>
            <w:pStyle w:val="ListParagraph"/>
            <w:jc w:val="both"/>
          </w:pPr>
        </w:pPrChange>
      </w:pPr>
      <w:ins w:id="379" w:author="mila yani" w:date="2022-03-15T09:48:00Z">
        <w:r>
          <w:t>Tantangan akan membuatku tumbuh</w:t>
        </w:r>
      </w:ins>
    </w:p>
    <w:p w:rsidR="00D02C6E" w:rsidRDefault="00D02C6E">
      <w:pPr>
        <w:pStyle w:val="ListParagraph"/>
        <w:numPr>
          <w:ilvl w:val="0"/>
          <w:numId w:val="11"/>
        </w:numPr>
        <w:jc w:val="both"/>
        <w:rPr>
          <w:ins w:id="380" w:author="mila yani" w:date="2022-03-15T09:48:00Z"/>
        </w:rPr>
        <w:pPrChange w:id="381" w:author="mila yani" w:date="2022-03-15T09:50:00Z">
          <w:pPr>
            <w:pStyle w:val="ListParagraph"/>
            <w:jc w:val="both"/>
          </w:pPr>
        </w:pPrChange>
      </w:pPr>
      <w:ins w:id="382" w:author="mila yani" w:date="2022-03-15T09:48:00Z">
        <w:r>
          <w:t>Saya bisa belajar semuanya</w:t>
        </w:r>
      </w:ins>
    </w:p>
    <w:p w:rsidR="00D02C6E" w:rsidRDefault="00D02C6E">
      <w:pPr>
        <w:pStyle w:val="ListParagraph"/>
        <w:numPr>
          <w:ilvl w:val="0"/>
          <w:numId w:val="11"/>
        </w:numPr>
        <w:jc w:val="both"/>
        <w:rPr>
          <w:ins w:id="383" w:author="mila yani" w:date="2022-03-15T09:51:00Z"/>
        </w:rPr>
        <w:pPrChange w:id="384" w:author="mila yani" w:date="2022-03-15T09:50:00Z">
          <w:pPr>
            <w:jc w:val="center"/>
          </w:pPr>
        </w:pPrChange>
      </w:pPr>
      <w:proofErr w:type="gramStart"/>
      <w:ins w:id="385" w:author="mila yani" w:date="2022-03-15T09:48:00Z">
        <w:r>
          <w:t>Apa</w:t>
        </w:r>
        <w:proofErr w:type="gramEnd"/>
        <w:r>
          <w:t xml:space="preserve"> titik buta saya?</w:t>
        </w:r>
      </w:ins>
    </w:p>
    <w:p w:rsidR="000F61B2" w:rsidRDefault="000F61B2">
      <w:pPr>
        <w:pStyle w:val="ListParagraph"/>
        <w:jc w:val="both"/>
        <w:rPr>
          <w:ins w:id="386" w:author="mila yani" w:date="2022-03-15T09:51:00Z"/>
        </w:rPr>
        <w:pPrChange w:id="387" w:author="mila yani" w:date="2022-03-15T09:51:00Z">
          <w:pPr>
            <w:jc w:val="center"/>
          </w:pPr>
        </w:pPrChange>
      </w:pPr>
    </w:p>
    <w:p w:rsidR="000F61B2" w:rsidRPr="000F61B2" w:rsidRDefault="000F61B2" w:rsidP="000F61B2">
      <w:pPr>
        <w:pStyle w:val="ListParagraph"/>
        <w:jc w:val="both"/>
        <w:rPr>
          <w:ins w:id="388" w:author="mila yani" w:date="2022-03-15T09:51:00Z"/>
          <w:b/>
          <w:rPrChange w:id="389" w:author="mila yani" w:date="2022-03-15T09:52:00Z">
            <w:rPr>
              <w:ins w:id="390" w:author="mila yani" w:date="2022-03-15T09:51:00Z"/>
            </w:rPr>
          </w:rPrChange>
        </w:rPr>
      </w:pPr>
      <w:ins w:id="391" w:author="mila yani" w:date="2022-03-15T09:51:00Z">
        <w:r w:rsidRPr="000F61B2">
          <w:rPr>
            <w:b/>
            <w:rPrChange w:id="392" w:author="mila yani" w:date="2022-03-15T09:52:00Z">
              <w:rPr/>
            </w:rPrChange>
          </w:rPr>
          <w:t>Kekuatan Namun</w:t>
        </w:r>
      </w:ins>
    </w:p>
    <w:p w:rsidR="000F61B2" w:rsidRDefault="000F61B2">
      <w:pPr>
        <w:pStyle w:val="ListParagraph"/>
        <w:ind w:left="0"/>
        <w:jc w:val="both"/>
        <w:rPr>
          <w:ins w:id="393" w:author="mila yani" w:date="2022-03-15T09:52:00Z"/>
        </w:rPr>
        <w:pPrChange w:id="394" w:author="mila yani" w:date="2022-03-15T09:51:00Z">
          <w:pPr>
            <w:jc w:val="center"/>
          </w:pPr>
        </w:pPrChange>
      </w:pPr>
      <w:ins w:id="395" w:author="mila yani" w:date="2022-03-15T09:51:00Z">
        <w:r>
          <w:t xml:space="preserve">Mengatakan kepada diri sendiri "Belum" membuka pintu ke mindset berkembang. Ini adalah keyakinan bahwa kemampuan dapat dikembangkan. Ini adalah gagasan bahwa setiap kali kita gagal atau membuat kesalahan, kita bisa menjadi lebih baik dengan memproses kesalahan dan belajar darinya. Ketika otak kita sedang terbakar, kita </w:t>
        </w:r>
        <w:proofErr w:type="gramStart"/>
        <w:r>
          <w:t>akan</w:t>
        </w:r>
        <w:proofErr w:type="gramEnd"/>
        <w:r>
          <w:t xml:space="preserve"> terlibat secara mendalam dengan masalah, tantangan dan rintangan.</w:t>
        </w:r>
      </w:ins>
    </w:p>
    <w:p w:rsidR="000F61B2" w:rsidRDefault="000F61B2">
      <w:pPr>
        <w:pStyle w:val="ListParagraph"/>
        <w:ind w:left="0"/>
        <w:jc w:val="both"/>
        <w:rPr>
          <w:ins w:id="396" w:author="mila yani" w:date="2022-03-15T09:52:00Z"/>
        </w:rPr>
        <w:pPrChange w:id="397" w:author="mila yani" w:date="2022-03-15T09:51:00Z">
          <w:pPr>
            <w:jc w:val="center"/>
          </w:pPr>
        </w:pPrChange>
      </w:pPr>
    </w:p>
    <w:p w:rsidR="000F61B2" w:rsidRPr="000F61B2" w:rsidRDefault="000F61B2">
      <w:pPr>
        <w:pStyle w:val="ListParagraph"/>
        <w:ind w:left="0"/>
        <w:jc w:val="both"/>
        <w:rPr>
          <w:ins w:id="398" w:author="mila yani" w:date="2022-03-15T09:54:00Z"/>
          <w:b/>
          <w:rPrChange w:id="399" w:author="mila yani" w:date="2022-03-15T09:54:00Z">
            <w:rPr>
              <w:ins w:id="400" w:author="mila yani" w:date="2022-03-15T09:54:00Z"/>
            </w:rPr>
          </w:rPrChange>
        </w:rPr>
        <w:pPrChange w:id="401" w:author="mila yani" w:date="2022-03-15T09:54:00Z">
          <w:pPr>
            <w:pStyle w:val="ListParagraph"/>
            <w:jc w:val="both"/>
          </w:pPr>
        </w:pPrChange>
      </w:pPr>
      <w:ins w:id="402" w:author="mila yani" w:date="2022-03-15T09:54:00Z">
        <w:r w:rsidRPr="000F61B2">
          <w:rPr>
            <w:b/>
            <w:rPrChange w:id="403" w:author="mila yani" w:date="2022-03-15T09:54:00Z">
              <w:rPr/>
            </w:rPrChange>
          </w:rPr>
          <w:t>Tindakan Praktis untuk Menjadikan Pola Pikir Bertumbuh sebagai Kebiasaan</w:t>
        </w:r>
      </w:ins>
    </w:p>
    <w:p w:rsidR="000F61B2" w:rsidRDefault="000F61B2">
      <w:pPr>
        <w:pStyle w:val="ListParagraph"/>
        <w:ind w:left="0"/>
        <w:jc w:val="both"/>
        <w:rPr>
          <w:ins w:id="404" w:author="mila yani" w:date="2022-03-15T09:54:00Z"/>
        </w:rPr>
        <w:pPrChange w:id="405" w:author="mila yani" w:date="2022-03-15T09:54:00Z">
          <w:pPr>
            <w:pStyle w:val="ListParagraph"/>
            <w:jc w:val="both"/>
          </w:pPr>
        </w:pPrChange>
      </w:pPr>
      <w:ins w:id="406" w:author="mila yani" w:date="2022-03-15T09:54:00Z">
        <w:r>
          <w:t>Berikut adalah beberapa tips untuk melepaskan diri dari pola pikir tetap dan mulai merangkul pandangan positif:</w:t>
        </w:r>
      </w:ins>
    </w:p>
    <w:p w:rsidR="000F61B2" w:rsidRDefault="000F61B2">
      <w:pPr>
        <w:pStyle w:val="ListParagraph"/>
        <w:ind w:left="0"/>
        <w:jc w:val="both"/>
        <w:rPr>
          <w:ins w:id="407" w:author="mila yani" w:date="2022-03-15T09:54:00Z"/>
        </w:rPr>
        <w:pPrChange w:id="408" w:author="mila yani" w:date="2022-03-15T09:54:00Z">
          <w:pPr>
            <w:pStyle w:val="ListParagraph"/>
            <w:jc w:val="both"/>
          </w:pPr>
        </w:pPrChange>
      </w:pPr>
      <w:ins w:id="409" w:author="mila yani" w:date="2022-03-15T09:54:00Z">
        <w:r>
          <w:t>Kenali suara-suara dari Pola Pikir Tetap Anda dan tantang keyakinan itu</w:t>
        </w:r>
      </w:ins>
    </w:p>
    <w:p w:rsidR="000F61B2" w:rsidRDefault="000F61B2">
      <w:pPr>
        <w:pStyle w:val="ListParagraph"/>
        <w:ind w:left="0"/>
        <w:jc w:val="both"/>
        <w:rPr>
          <w:ins w:id="410" w:author="mila yani" w:date="2022-03-15T09:54:00Z"/>
        </w:rPr>
        <w:pPrChange w:id="411" w:author="mila yani" w:date="2022-03-15T09:54:00Z">
          <w:pPr>
            <w:pStyle w:val="ListParagraph"/>
            <w:jc w:val="both"/>
          </w:pPr>
        </w:pPrChange>
      </w:pPr>
      <w:ins w:id="412" w:author="mila yani" w:date="2022-03-15T09:54:00Z">
        <w:r>
          <w:t>Bersikap baik dan jujur ​​pada diri sendiri</w:t>
        </w:r>
      </w:ins>
    </w:p>
    <w:p w:rsidR="000F61B2" w:rsidRDefault="000F61B2">
      <w:pPr>
        <w:pStyle w:val="ListParagraph"/>
        <w:ind w:left="0"/>
        <w:jc w:val="both"/>
        <w:rPr>
          <w:ins w:id="413" w:author="mila yani" w:date="2022-03-15T09:54:00Z"/>
        </w:rPr>
        <w:pPrChange w:id="414" w:author="mila yani" w:date="2022-03-15T09:54:00Z">
          <w:pPr>
            <w:pStyle w:val="ListParagraph"/>
            <w:jc w:val="both"/>
          </w:pPr>
        </w:pPrChange>
      </w:pPr>
      <w:ins w:id="415" w:author="mila yani" w:date="2022-03-15T09:54:00Z">
        <w:r>
          <w:t>Buat jaringan yang mendukung</w:t>
        </w:r>
      </w:ins>
    </w:p>
    <w:p w:rsidR="000F61B2" w:rsidRDefault="000F61B2">
      <w:pPr>
        <w:pStyle w:val="ListParagraph"/>
        <w:ind w:left="0"/>
        <w:jc w:val="both"/>
        <w:rPr>
          <w:ins w:id="416" w:author="mila yani" w:date="2022-03-15T09:57:00Z"/>
        </w:rPr>
        <w:pPrChange w:id="417" w:author="mila yani" w:date="2022-03-15T09:51:00Z">
          <w:pPr>
            <w:jc w:val="center"/>
          </w:pPr>
        </w:pPrChange>
      </w:pPr>
      <w:ins w:id="418" w:author="mila yani" w:date="2022-03-15T09:54:00Z">
        <w:r>
          <w:t>Mulai BERTINDAK!</w:t>
        </w:r>
      </w:ins>
    </w:p>
    <w:p w:rsidR="000F61B2" w:rsidRDefault="000F61B2">
      <w:pPr>
        <w:pStyle w:val="ListParagraph"/>
        <w:ind w:left="0"/>
        <w:jc w:val="both"/>
        <w:rPr>
          <w:ins w:id="419" w:author="mila yani" w:date="2022-03-15T09:57:00Z"/>
        </w:rPr>
        <w:pPrChange w:id="420" w:author="mila yani" w:date="2022-03-15T09:51:00Z">
          <w:pPr>
            <w:jc w:val="center"/>
          </w:pPr>
        </w:pPrChange>
      </w:pPr>
    </w:p>
    <w:p w:rsidR="000F61B2" w:rsidRDefault="000F61B2">
      <w:pPr>
        <w:pStyle w:val="ListParagraph"/>
        <w:ind w:left="0"/>
        <w:jc w:val="both"/>
        <w:rPr>
          <w:ins w:id="421" w:author="mila yani" w:date="2022-03-15T09:57:00Z"/>
        </w:rPr>
        <w:pPrChange w:id="422" w:author="mila yani" w:date="2022-03-15T09:58:00Z">
          <w:pPr>
            <w:pStyle w:val="ListParagraph"/>
            <w:jc w:val="both"/>
          </w:pPr>
        </w:pPrChange>
      </w:pPr>
      <w:ins w:id="423" w:author="mila yani" w:date="2022-03-15T09:57:00Z">
        <w:r>
          <w:t>Singkatnya, ini adalah tip praktis yang dapat Anda gunakan untuk beradaptasi dengan lebih baik di tempat kerja:</w:t>
        </w:r>
      </w:ins>
    </w:p>
    <w:p w:rsidR="000F61B2" w:rsidRDefault="000F61B2">
      <w:pPr>
        <w:pStyle w:val="ListParagraph"/>
        <w:ind w:left="0"/>
        <w:jc w:val="both"/>
        <w:rPr>
          <w:ins w:id="424" w:author="mila yani" w:date="2022-03-15T09:57:00Z"/>
        </w:rPr>
        <w:pPrChange w:id="425" w:author="mila yani" w:date="2022-03-15T09:58:00Z">
          <w:pPr>
            <w:pStyle w:val="ListParagraph"/>
            <w:jc w:val="both"/>
          </w:pPr>
        </w:pPrChange>
      </w:pPr>
      <w:ins w:id="426" w:author="mila yani" w:date="2022-03-15T09:57:00Z">
        <w:r>
          <w:t>Latih Growth Mindset, belajar terus menerus.</w:t>
        </w:r>
      </w:ins>
    </w:p>
    <w:p w:rsidR="000F61B2" w:rsidRDefault="000F61B2">
      <w:pPr>
        <w:pStyle w:val="ListParagraph"/>
        <w:numPr>
          <w:ilvl w:val="0"/>
          <w:numId w:val="14"/>
        </w:numPr>
        <w:ind w:left="720"/>
        <w:jc w:val="both"/>
        <w:rPr>
          <w:ins w:id="427" w:author="mila yani" w:date="2022-03-15T09:57:00Z"/>
        </w:rPr>
        <w:pPrChange w:id="428" w:author="mila yani" w:date="2022-03-15T09:58:00Z">
          <w:pPr>
            <w:pStyle w:val="ListParagraph"/>
            <w:jc w:val="both"/>
          </w:pPr>
        </w:pPrChange>
      </w:pPr>
      <w:ins w:id="429" w:author="mila yani" w:date="2022-03-15T09:57:00Z">
        <w:r>
          <w:t>Secara proaktif menyapa orang lain, bertanya, dan menawarkan bantuan.</w:t>
        </w:r>
      </w:ins>
    </w:p>
    <w:p w:rsidR="000F61B2" w:rsidRDefault="000F61B2">
      <w:pPr>
        <w:pStyle w:val="ListParagraph"/>
        <w:numPr>
          <w:ilvl w:val="0"/>
          <w:numId w:val="13"/>
        </w:numPr>
        <w:ind w:left="720"/>
        <w:jc w:val="both"/>
        <w:rPr>
          <w:ins w:id="430" w:author="mila yani" w:date="2022-03-15T09:57:00Z"/>
        </w:rPr>
        <w:pPrChange w:id="431" w:author="mila yani" w:date="2022-03-15T09:58:00Z">
          <w:pPr>
            <w:pStyle w:val="ListParagraph"/>
            <w:jc w:val="both"/>
          </w:pPr>
        </w:pPrChange>
      </w:pPr>
      <w:ins w:id="432" w:author="mila yani" w:date="2022-03-15T09:57:00Z">
        <w:r>
          <w:t>Jangan takut untuk melakukan sesuatu yang baru. Jangan menyalahkan, dan jangan menyerah jika hal-hal tidak berjalan seperti yang diharapkan.</w:t>
        </w:r>
      </w:ins>
    </w:p>
    <w:p w:rsidR="000F61B2" w:rsidRDefault="000F61B2">
      <w:pPr>
        <w:pStyle w:val="ListParagraph"/>
        <w:numPr>
          <w:ilvl w:val="0"/>
          <w:numId w:val="13"/>
        </w:numPr>
        <w:ind w:left="720"/>
        <w:jc w:val="both"/>
        <w:rPr>
          <w:ins w:id="433" w:author="mila yani" w:date="2022-03-15T09:57:00Z"/>
        </w:rPr>
        <w:pPrChange w:id="434" w:author="mila yani" w:date="2022-03-15T09:58:00Z">
          <w:pPr>
            <w:pStyle w:val="ListParagraph"/>
            <w:jc w:val="both"/>
          </w:pPr>
        </w:pPrChange>
      </w:pPr>
      <w:ins w:id="435" w:author="mila yani" w:date="2022-03-15T09:57:00Z">
        <w:r>
          <w:t>Selalu kelilingi diri Anda dengan peluang belajar baru dan pahami bahwa belajar membutuhkan waktu</w:t>
        </w:r>
      </w:ins>
    </w:p>
    <w:p w:rsidR="000F61B2" w:rsidRDefault="000F61B2">
      <w:pPr>
        <w:pStyle w:val="ListParagraph"/>
        <w:numPr>
          <w:ilvl w:val="0"/>
          <w:numId w:val="13"/>
        </w:numPr>
        <w:ind w:left="720"/>
        <w:jc w:val="both"/>
        <w:rPr>
          <w:ins w:id="436" w:author="mila yani" w:date="2022-03-15T09:57:00Z"/>
        </w:rPr>
        <w:pPrChange w:id="437" w:author="mila yani" w:date="2022-03-15T09:58:00Z">
          <w:pPr>
            <w:pStyle w:val="ListParagraph"/>
            <w:jc w:val="both"/>
          </w:pPr>
        </w:pPrChange>
      </w:pPr>
      <w:ins w:id="438" w:author="mila yani" w:date="2022-03-15T09:57:00Z">
        <w:r>
          <w:t>Tersenyumlah dengan tulus, dengarkan, dan ajukan pertanyaan tentang pandangan orang lain.</w:t>
        </w:r>
      </w:ins>
    </w:p>
    <w:p w:rsidR="000F61B2" w:rsidRPr="000F61B2" w:rsidRDefault="000F61B2">
      <w:pPr>
        <w:pStyle w:val="ListParagraph"/>
        <w:ind w:left="0"/>
        <w:jc w:val="both"/>
        <w:rPr>
          <w:ins w:id="439" w:author="mila yani" w:date="2022-03-15T09:57:00Z"/>
          <w:b/>
          <w:rPrChange w:id="440" w:author="mila yani" w:date="2022-03-15T09:57:00Z">
            <w:rPr>
              <w:ins w:id="441" w:author="mila yani" w:date="2022-03-15T09:57:00Z"/>
            </w:rPr>
          </w:rPrChange>
        </w:rPr>
        <w:pPrChange w:id="442" w:author="mila yani" w:date="2022-03-15T09:57:00Z">
          <w:pPr>
            <w:pStyle w:val="ListParagraph"/>
            <w:jc w:val="both"/>
          </w:pPr>
        </w:pPrChange>
      </w:pPr>
      <w:ins w:id="443" w:author="mila yani" w:date="2022-03-15T09:57:00Z">
        <w:r w:rsidRPr="000F61B2">
          <w:rPr>
            <w:b/>
            <w:rPrChange w:id="444" w:author="mila yani" w:date="2022-03-15T09:57:00Z">
              <w:rPr/>
            </w:rPrChange>
          </w:rPr>
          <w:t>Kredit:</w:t>
        </w:r>
      </w:ins>
    </w:p>
    <w:p w:rsidR="000F61B2" w:rsidRDefault="000F61B2">
      <w:pPr>
        <w:pStyle w:val="ListParagraph"/>
        <w:ind w:left="0"/>
        <w:jc w:val="both"/>
        <w:rPr>
          <w:ins w:id="445" w:author="mila yani" w:date="2022-03-15T21:48:00Z"/>
        </w:rPr>
        <w:pPrChange w:id="446" w:author="mila yani" w:date="2022-03-15T09:51:00Z">
          <w:pPr>
            <w:jc w:val="center"/>
          </w:pPr>
        </w:pPrChange>
      </w:pPr>
      <w:ins w:id="447" w:author="mila yani" w:date="2022-03-15T09:57:00Z">
        <w:r>
          <w:t>Materi ini diadaptasi dari Modul “Adaptabilitas” Soft Skills GoAcademy &amp; Modul E-Learning “Growth Mindset” dari Lab Pembelajaran.</w:t>
        </w:r>
      </w:ins>
    </w:p>
    <w:p w:rsidR="004349B2" w:rsidRDefault="004349B2">
      <w:pPr>
        <w:pStyle w:val="ListParagraph"/>
        <w:ind w:left="0"/>
        <w:jc w:val="both"/>
        <w:rPr>
          <w:ins w:id="448" w:author="mila yani" w:date="2022-03-15T21:48:00Z"/>
        </w:rPr>
        <w:pPrChange w:id="449" w:author="mila yani" w:date="2022-03-15T09:51:00Z">
          <w:pPr>
            <w:jc w:val="center"/>
          </w:pPr>
        </w:pPrChange>
      </w:pPr>
    </w:p>
    <w:p w:rsidR="004349B2" w:rsidRPr="004349B2" w:rsidRDefault="004349B2" w:rsidP="004349B2">
      <w:pPr>
        <w:pStyle w:val="ListParagraph"/>
        <w:ind w:left="0"/>
        <w:jc w:val="center"/>
        <w:rPr>
          <w:ins w:id="450" w:author="mila yani" w:date="2022-03-15T21:48:00Z"/>
          <w:b/>
          <w:rPrChange w:id="451" w:author="mila yani" w:date="2022-03-15T21:48:00Z">
            <w:rPr>
              <w:ins w:id="452" w:author="mila yani" w:date="2022-03-15T21:48:00Z"/>
            </w:rPr>
          </w:rPrChange>
        </w:rPr>
        <w:pPrChange w:id="453" w:author="mila yani" w:date="2022-03-15T21:48:00Z">
          <w:pPr>
            <w:jc w:val="center"/>
          </w:pPr>
        </w:pPrChange>
      </w:pPr>
      <w:bookmarkStart w:id="454" w:name="_GoBack"/>
      <w:ins w:id="455" w:author="mila yani" w:date="2022-03-15T21:48:00Z">
        <w:r w:rsidRPr="004349B2">
          <w:rPr>
            <w:b/>
            <w:rPrChange w:id="456" w:author="mila yani" w:date="2022-03-15T21:48:00Z">
              <w:rPr/>
            </w:rPrChange>
          </w:rPr>
          <w:t>TUGAS!!!</w:t>
        </w:r>
        <w:bookmarkEnd w:id="454"/>
      </w:ins>
    </w:p>
    <w:p w:rsidR="004349B2" w:rsidRDefault="004349B2">
      <w:pPr>
        <w:pStyle w:val="ListParagraph"/>
        <w:ind w:left="0"/>
        <w:jc w:val="both"/>
        <w:rPr>
          <w:ins w:id="457" w:author="mila yani" w:date="2022-03-15T21:48:00Z"/>
        </w:rPr>
        <w:pPrChange w:id="458" w:author="mila yani" w:date="2022-03-15T09:51:00Z">
          <w:pPr>
            <w:jc w:val="center"/>
          </w:pPr>
        </w:pPrChange>
      </w:pPr>
    </w:p>
    <w:p w:rsidR="004349B2" w:rsidRDefault="004349B2" w:rsidP="004349B2">
      <w:pPr>
        <w:pStyle w:val="ListParagraph"/>
        <w:ind w:left="0"/>
        <w:jc w:val="both"/>
        <w:rPr>
          <w:ins w:id="459" w:author="mila yani" w:date="2022-03-15T21:48:00Z"/>
        </w:rPr>
        <w:pPrChange w:id="460" w:author="mila yani" w:date="2022-03-15T21:48:00Z">
          <w:pPr>
            <w:pStyle w:val="ListParagraph"/>
            <w:jc w:val="both"/>
          </w:pPr>
        </w:pPrChange>
      </w:pPr>
      <w:ins w:id="461" w:author="mila yani" w:date="2022-03-15T21:48:00Z">
        <w:r>
          <w:t xml:space="preserve">Pikirkan tentang satu perubahan yang sedang Anda alami saat ini tetapi masih tidak tahu bagaimana </w:t>
        </w:r>
        <w:proofErr w:type="gramStart"/>
        <w:r>
          <w:t>cara</w:t>
        </w:r>
        <w:proofErr w:type="gramEnd"/>
        <w:r>
          <w:t xml:space="preserve"> mengatasinya. </w:t>
        </w:r>
        <w:proofErr w:type="gramStart"/>
        <w:r>
          <w:t>menggunakan</w:t>
        </w:r>
        <w:proofErr w:type="gramEnd"/>
        <w:r>
          <w:t xml:space="preserve"> strategi yang telah kita pelajari hari ini, buat rencana tentang apa yang Anda lakukan untuk beradaptasi dengan tantangan.</w:t>
        </w:r>
      </w:ins>
    </w:p>
    <w:p w:rsidR="004349B2" w:rsidRPr="00695AD6" w:rsidRDefault="004349B2" w:rsidP="004349B2">
      <w:pPr>
        <w:pStyle w:val="ListParagraph"/>
        <w:ind w:left="0"/>
        <w:jc w:val="both"/>
        <w:rPr>
          <w:rPrChange w:id="462" w:author="mila yani" w:date="2022-03-14T17:50:00Z">
            <w:rPr>
              <w:b/>
            </w:rPr>
          </w:rPrChange>
        </w:rPr>
        <w:pPrChange w:id="463" w:author="mila yani" w:date="2022-03-15T21:48:00Z">
          <w:pPr>
            <w:jc w:val="center"/>
          </w:pPr>
        </w:pPrChange>
      </w:pPr>
      <w:proofErr w:type="gramStart"/>
      <w:ins w:id="464" w:author="mila yani" w:date="2022-03-15T21:48:00Z">
        <w:r>
          <w:t>pertama</w:t>
        </w:r>
        <w:proofErr w:type="gramEnd"/>
        <w:r>
          <w:t xml:space="preserve"> bagaimana membiasakan diri dengan perubahan dan bagaimana memperkuat mindset berkembang Anda.</w:t>
        </w:r>
      </w:ins>
    </w:p>
    <w:sectPr w:rsidR="004349B2" w:rsidRPr="00695AD6" w:rsidSect="00D02C6E">
      <w:type w:val="continuous"/>
      <w:pgSz w:w="12240" w:h="15840"/>
      <w:pgMar w:top="1440" w:right="1440" w:bottom="1440" w:left="1440" w:header="720" w:footer="720" w:gutter="0"/>
      <w:cols w:space="720"/>
      <w:docGrid w:linePitch="360"/>
      <w:sectPrChange w:id="465" w:author="mila yani" w:date="2022-03-15T09:50:00Z">
        <w:sectPr w:rsidR="004349B2" w:rsidRPr="00695AD6" w:rsidSect="00D02C6E">
          <w:pgMar w:top="1440" w:right="1440" w:bottom="1440" w:left="1440" w:header="720" w:footer="720" w:gutter="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B22C8"/>
    <w:multiLevelType w:val="hybridMultilevel"/>
    <w:tmpl w:val="23EC7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F916B6"/>
    <w:multiLevelType w:val="hybridMultilevel"/>
    <w:tmpl w:val="FB3CC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C32EC0"/>
    <w:multiLevelType w:val="hybridMultilevel"/>
    <w:tmpl w:val="8B826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60208E"/>
    <w:multiLevelType w:val="hybridMultilevel"/>
    <w:tmpl w:val="6068F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D927E5"/>
    <w:multiLevelType w:val="hybridMultilevel"/>
    <w:tmpl w:val="F7E6BF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4267701"/>
    <w:multiLevelType w:val="hybridMultilevel"/>
    <w:tmpl w:val="650E59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9646C10"/>
    <w:multiLevelType w:val="hybridMultilevel"/>
    <w:tmpl w:val="01021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B1F5EF5"/>
    <w:multiLevelType w:val="hybridMultilevel"/>
    <w:tmpl w:val="3D52EF5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B105984"/>
    <w:multiLevelType w:val="hybridMultilevel"/>
    <w:tmpl w:val="E370D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DE80F8C"/>
    <w:multiLevelType w:val="hybridMultilevel"/>
    <w:tmpl w:val="36EEB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6F439A"/>
    <w:multiLevelType w:val="hybridMultilevel"/>
    <w:tmpl w:val="5FF6C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18D2CE9"/>
    <w:multiLevelType w:val="hybridMultilevel"/>
    <w:tmpl w:val="2B1A0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18E54D9"/>
    <w:multiLevelType w:val="hybridMultilevel"/>
    <w:tmpl w:val="86CA7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974177F"/>
    <w:multiLevelType w:val="hybridMultilevel"/>
    <w:tmpl w:val="27846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4"/>
  </w:num>
  <w:num w:numId="5">
    <w:abstractNumId w:val="9"/>
  </w:num>
  <w:num w:numId="6">
    <w:abstractNumId w:val="2"/>
  </w:num>
  <w:num w:numId="7">
    <w:abstractNumId w:val="10"/>
  </w:num>
  <w:num w:numId="8">
    <w:abstractNumId w:val="1"/>
  </w:num>
  <w:num w:numId="9">
    <w:abstractNumId w:val="11"/>
  </w:num>
  <w:num w:numId="10">
    <w:abstractNumId w:val="5"/>
  </w:num>
  <w:num w:numId="11">
    <w:abstractNumId w:val="13"/>
  </w:num>
  <w:num w:numId="12">
    <w:abstractNumId w:val="0"/>
  </w:num>
  <w:num w:numId="13">
    <w:abstractNumId w:val="12"/>
  </w:num>
  <w:num w:numId="1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la yani">
    <w15:presenceInfo w15:providerId="None" w15:userId="mila y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AD6"/>
    <w:rsid w:val="000F61B2"/>
    <w:rsid w:val="003B1B45"/>
    <w:rsid w:val="004349B2"/>
    <w:rsid w:val="00695AD6"/>
    <w:rsid w:val="00716574"/>
    <w:rsid w:val="00AE4B84"/>
    <w:rsid w:val="00D0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2086F-B821-44F1-8BD8-CFA8E495D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0FDBAC-C0A1-476E-82D4-40DBA4E1C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6</Pages>
  <Words>2151</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 yani</dc:creator>
  <cp:keywords/>
  <dc:description/>
  <cp:lastModifiedBy>mila yani</cp:lastModifiedBy>
  <cp:revision>2</cp:revision>
  <dcterms:created xsi:type="dcterms:W3CDTF">2022-03-15T00:25:00Z</dcterms:created>
  <dcterms:modified xsi:type="dcterms:W3CDTF">2022-03-16T04:48:00Z</dcterms:modified>
</cp:coreProperties>
</file>